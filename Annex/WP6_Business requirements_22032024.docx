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D4C" w:rsidRPr="00637D4C" w:rsidRDefault="00637D4C" w:rsidP="00637D4C">
      <w:pPr>
        <w:spacing w:before="100" w:beforeAutospacing="1" w:after="100" w:afterAutospacing="1" w:line="240" w:lineRule="auto"/>
        <w:outlineLvl w:val="1"/>
        <w:rPr>
          <w:rFonts w:ascii="Times New Roman" w:eastAsia="Times New Roman" w:hAnsi="Times New Roman" w:cs="Times New Roman"/>
          <w:b/>
          <w:bCs/>
          <w:sz w:val="36"/>
          <w:szCs w:val="36"/>
          <w:lang w:val="en-GB" w:eastAsia="da-DK"/>
        </w:rPr>
      </w:pPr>
      <w:r w:rsidRPr="00637D4C">
        <w:rPr>
          <w:rFonts w:ascii="Times New Roman" w:eastAsia="Times New Roman" w:hAnsi="Times New Roman" w:cs="Times New Roman"/>
          <w:b/>
          <w:bCs/>
          <w:sz w:val="36"/>
          <w:szCs w:val="36"/>
          <w:lang w:val="en-GB" w:eastAsia="da-DK"/>
        </w:rPr>
        <w:t>Business requirements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commentRangeStart w:id="0"/>
      <w:r w:rsidRPr="00637D4C">
        <w:rPr>
          <w:rFonts w:ascii="Times New Roman" w:eastAsia="Times New Roman" w:hAnsi="Times New Roman" w:cs="Times New Roman"/>
          <w:b/>
          <w:bCs/>
          <w:sz w:val="27"/>
          <w:szCs w:val="27"/>
          <w:lang w:val="en-GB" w:eastAsia="da-DK"/>
        </w:rPr>
        <w:t>B01 - RODEO WP6 OPERA to be a flexible pathway to exposing weather radar data observations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“As a EUMETNET Member, I want RODEO to be flexible and be a pathway to exposing radar data from a single point of contact. So, I can deliver a consistent solution and reduce development activity.”</w:t>
      </w:r>
      <w:commentRangeEnd w:id="0"/>
      <w:r>
        <w:rPr>
          <w:rStyle w:val="CommentReference"/>
        </w:rPr>
        <w:commentReference w:id="0"/>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secondary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Documentation and education for members and other user groups are required to provide such pathway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Documentation and education for members and other user groups are required to provide such pathway.</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B02 - adoption of a "build and share" approach to software development</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 xml:space="preserve">“As a EUMETNET Member, I want the adoption of a "build and share" approach to software development. So, Members can efficiently and consistently develop </w:t>
      </w:r>
      <w:ins w:id="1" w:author="Morten Stig Andersen" w:date="2024-03-22T08:08:00Z">
        <w:r w:rsidR="009A55E0">
          <w:rPr>
            <w:rFonts w:ascii="Times New Roman" w:eastAsia="Times New Roman" w:hAnsi="Times New Roman" w:cs="Times New Roman"/>
            <w:sz w:val="24"/>
            <w:szCs w:val="24"/>
            <w:lang w:val="en-GB" w:eastAsia="da-DK"/>
          </w:rPr>
          <w:t xml:space="preserve">their </w:t>
        </w:r>
      </w:ins>
      <w:r w:rsidRPr="00637D4C">
        <w:rPr>
          <w:rFonts w:ascii="Times New Roman" w:eastAsia="Times New Roman" w:hAnsi="Times New Roman" w:cs="Times New Roman"/>
          <w:sz w:val="24"/>
          <w:szCs w:val="24"/>
          <w:lang w:val="en-GB" w:eastAsia="da-DK"/>
        </w:rPr>
        <w:t>national capabilit</w:t>
      </w:r>
      <w:del w:id="2" w:author="Morten Stig Andersen" w:date="2024-03-22T08:08:00Z">
        <w:r w:rsidRPr="00637D4C" w:rsidDel="009A55E0">
          <w:rPr>
            <w:rFonts w:ascii="Times New Roman" w:eastAsia="Times New Roman" w:hAnsi="Times New Roman" w:cs="Times New Roman"/>
            <w:sz w:val="24"/>
            <w:szCs w:val="24"/>
            <w:lang w:val="en-GB" w:eastAsia="da-DK"/>
          </w:rPr>
          <w:delText>y</w:delText>
        </w:r>
      </w:del>
      <w:r w:rsidRPr="00637D4C">
        <w:rPr>
          <w:rFonts w:ascii="Times New Roman" w:eastAsia="Times New Roman" w:hAnsi="Times New Roman" w:cs="Times New Roman"/>
          <w:sz w:val="24"/>
          <w:szCs w:val="24"/>
          <w:lang w:val="en-GB" w:eastAsia="da-DK"/>
        </w:rPr>
        <w:t xml:space="preserve"> related to </w:t>
      </w:r>
      <w:del w:id="3" w:author="Morten Stig Andersen" w:date="2024-03-22T08:09:00Z">
        <w:r w:rsidRPr="00637D4C" w:rsidDel="009A55E0">
          <w:rPr>
            <w:rFonts w:ascii="Times New Roman" w:eastAsia="Times New Roman" w:hAnsi="Times New Roman" w:cs="Times New Roman"/>
            <w:sz w:val="24"/>
            <w:szCs w:val="24"/>
            <w:lang w:val="en-GB" w:eastAsia="da-DK"/>
          </w:rPr>
          <w:delText xml:space="preserve">RODEO </w:delText>
        </w:r>
      </w:del>
      <w:ins w:id="4" w:author="Morten Stig Andersen" w:date="2024-03-22T08:09:00Z">
        <w:r w:rsidR="009A55E0">
          <w:rPr>
            <w:rFonts w:ascii="Times New Roman" w:eastAsia="Times New Roman" w:hAnsi="Times New Roman" w:cs="Times New Roman"/>
            <w:sz w:val="24"/>
            <w:szCs w:val="24"/>
            <w:lang w:val="en-GB" w:eastAsia="da-DK"/>
          </w:rPr>
          <w:t>FEMDI</w:t>
        </w:r>
        <w:r w:rsidR="009A55E0" w:rsidRPr="00637D4C">
          <w:rPr>
            <w:rFonts w:ascii="Times New Roman" w:eastAsia="Times New Roman" w:hAnsi="Times New Roman" w:cs="Times New Roman"/>
            <w:sz w:val="24"/>
            <w:szCs w:val="24"/>
            <w:lang w:val="en-GB" w:eastAsia="da-DK"/>
          </w:rPr>
          <w:t xml:space="preserve"> </w:t>
        </w:r>
      </w:ins>
      <w:r w:rsidRPr="00637D4C">
        <w:rPr>
          <w:rFonts w:ascii="Times New Roman" w:eastAsia="Times New Roman" w:hAnsi="Times New Roman" w:cs="Times New Roman"/>
          <w:sz w:val="24"/>
          <w:szCs w:val="24"/>
          <w:lang w:val="en-GB" w:eastAsia="da-DK"/>
        </w:rPr>
        <w:t>and beyond.”</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 xml:space="preserve">The project description says that all software should be </w:t>
      </w:r>
      <w:ins w:id="5" w:author="Morten Stig Andersen" w:date="2024-03-22T08:09:00Z">
        <w:r w:rsidR="009A55E0">
          <w:rPr>
            <w:rFonts w:ascii="Times New Roman" w:eastAsia="Times New Roman" w:hAnsi="Times New Roman" w:cs="Times New Roman"/>
            <w:sz w:val="24"/>
            <w:szCs w:val="24"/>
            <w:lang w:val="en-GB" w:eastAsia="da-DK"/>
          </w:rPr>
          <w:t xml:space="preserve">free and </w:t>
        </w:r>
      </w:ins>
      <w:r w:rsidRPr="00637D4C">
        <w:rPr>
          <w:rFonts w:ascii="Times New Roman" w:eastAsia="Times New Roman" w:hAnsi="Times New Roman" w:cs="Times New Roman"/>
          <w:sz w:val="24"/>
          <w:szCs w:val="24"/>
          <w:lang w:val="en-GB" w:eastAsia="da-DK"/>
        </w:rPr>
        <w:t>open</w:t>
      </w:r>
      <w:del w:id="6" w:author="Morten Stig Andersen" w:date="2024-03-22T08:09:00Z">
        <w:r w:rsidRPr="00637D4C" w:rsidDel="009A55E0">
          <w:rPr>
            <w:rFonts w:ascii="Times New Roman" w:eastAsia="Times New Roman" w:hAnsi="Times New Roman" w:cs="Times New Roman"/>
            <w:sz w:val="24"/>
            <w:szCs w:val="24"/>
            <w:lang w:val="en-GB" w:eastAsia="da-DK"/>
          </w:rPr>
          <w:delText>-</w:delText>
        </w:r>
      </w:del>
      <w:ins w:id="7" w:author="Morten Stig Andersen" w:date="2024-03-22T08:09:00Z">
        <w:r w:rsidR="009A55E0">
          <w:rPr>
            <w:rFonts w:ascii="Times New Roman" w:eastAsia="Times New Roman" w:hAnsi="Times New Roman" w:cs="Times New Roman"/>
            <w:sz w:val="24"/>
            <w:szCs w:val="24"/>
            <w:lang w:val="en-GB" w:eastAsia="da-DK"/>
          </w:rPr>
          <w:t xml:space="preserve"> </w:t>
        </w:r>
      </w:ins>
      <w:r w:rsidRPr="00637D4C">
        <w:rPr>
          <w:rFonts w:ascii="Times New Roman" w:eastAsia="Times New Roman" w:hAnsi="Times New Roman" w:cs="Times New Roman"/>
          <w:sz w:val="24"/>
          <w:szCs w:val="24"/>
          <w:lang w:val="en-GB" w:eastAsia="da-DK"/>
        </w:rPr>
        <w:t>source.</w:t>
      </w:r>
    </w:p>
    <w:p w:rsidR="00637D4C" w:rsidRPr="00637D4C" w:rsidRDefault="00637D4C" w:rsidP="00637D4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 xml:space="preserve">OPERA is committed to share OPERA software under the GPL3.0 license with </w:t>
      </w:r>
      <w:del w:id="8" w:author="Morten Stig Andersen" w:date="2024-03-22T08:09:00Z">
        <w:r w:rsidRPr="00637D4C" w:rsidDel="009A55E0">
          <w:rPr>
            <w:rFonts w:ascii="Times New Roman" w:eastAsia="Times New Roman" w:hAnsi="Times New Roman" w:cs="Times New Roman"/>
            <w:sz w:val="24"/>
            <w:szCs w:val="24"/>
            <w:lang w:val="en-GB" w:eastAsia="da-DK"/>
          </w:rPr>
          <w:delText>descision</w:delText>
        </w:r>
      </w:del>
      <w:ins w:id="9" w:author="Morten Stig Andersen" w:date="2024-03-22T08:09:00Z">
        <w:r w:rsidR="009A55E0" w:rsidRPr="00637D4C">
          <w:rPr>
            <w:rFonts w:ascii="Times New Roman" w:eastAsia="Times New Roman" w:hAnsi="Times New Roman" w:cs="Times New Roman"/>
            <w:sz w:val="24"/>
            <w:szCs w:val="24"/>
            <w:lang w:val="en-GB" w:eastAsia="da-DK"/>
          </w:rPr>
          <w:t>decision</w:t>
        </w:r>
      </w:ins>
      <w:r w:rsidRPr="00637D4C">
        <w:rPr>
          <w:rFonts w:ascii="Times New Roman" w:eastAsia="Times New Roman" w:hAnsi="Times New Roman" w:cs="Times New Roman"/>
          <w:sz w:val="24"/>
          <w:szCs w:val="24"/>
          <w:lang w:val="en-GB" w:eastAsia="da-DK"/>
        </w:rPr>
        <w:t xml:space="preserve"> of EUMETNET PFAC.</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Software in RODEO is licensed with a</w:t>
      </w:r>
      <w:del w:id="10" w:author="Morten Stig Andersen" w:date="2024-03-22T08:10:00Z">
        <w:r w:rsidRPr="00637D4C" w:rsidDel="009A55E0">
          <w:rPr>
            <w:rFonts w:ascii="Times New Roman" w:eastAsia="Times New Roman" w:hAnsi="Times New Roman" w:cs="Times New Roman"/>
            <w:sz w:val="24"/>
            <w:szCs w:val="24"/>
            <w:lang w:val="en-GB" w:eastAsia="da-DK"/>
          </w:rPr>
          <w:delText>n</w:delText>
        </w:r>
      </w:del>
      <w:ins w:id="11" w:author="Morten Stig Andersen" w:date="2024-03-22T08:10:00Z">
        <w:r w:rsidR="009A55E0">
          <w:rPr>
            <w:rFonts w:ascii="Times New Roman" w:eastAsia="Times New Roman" w:hAnsi="Times New Roman" w:cs="Times New Roman"/>
            <w:sz w:val="24"/>
            <w:szCs w:val="24"/>
            <w:lang w:val="en-GB" w:eastAsia="da-DK"/>
          </w:rPr>
          <w:t xml:space="preserve"> free and</w:t>
        </w:r>
      </w:ins>
      <w:r w:rsidRPr="00637D4C">
        <w:rPr>
          <w:rFonts w:ascii="Times New Roman" w:eastAsia="Times New Roman" w:hAnsi="Times New Roman" w:cs="Times New Roman"/>
          <w:sz w:val="24"/>
          <w:szCs w:val="24"/>
          <w:lang w:val="en-GB" w:eastAsia="da-DK"/>
        </w:rPr>
        <w:t xml:space="preserve"> open </w:t>
      </w:r>
      <w:ins w:id="12" w:author="Morten Stig Andersen" w:date="2024-03-22T08:10:00Z">
        <w:r w:rsidR="009A55E0">
          <w:rPr>
            <w:rFonts w:ascii="Times New Roman" w:eastAsia="Times New Roman" w:hAnsi="Times New Roman" w:cs="Times New Roman"/>
            <w:sz w:val="24"/>
            <w:szCs w:val="24"/>
            <w:lang w:val="en-GB" w:eastAsia="da-DK"/>
          </w:rPr>
          <w:t xml:space="preserve">source </w:t>
        </w:r>
      </w:ins>
      <w:r w:rsidRPr="00637D4C">
        <w:rPr>
          <w:rFonts w:ascii="Times New Roman" w:eastAsia="Times New Roman" w:hAnsi="Times New Roman" w:cs="Times New Roman"/>
          <w:sz w:val="24"/>
          <w:szCs w:val="24"/>
          <w:lang w:val="en-GB" w:eastAsia="da-DK"/>
        </w:rPr>
        <w:t>license</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da-DK"/>
        </w:rPr>
      </w:pPr>
      <w:commentRangeStart w:id="13"/>
      <w:r w:rsidRPr="00637D4C">
        <w:rPr>
          <w:rFonts w:ascii="Times New Roman" w:eastAsia="Times New Roman" w:hAnsi="Times New Roman" w:cs="Times New Roman"/>
          <w:sz w:val="24"/>
          <w:szCs w:val="24"/>
          <w:lang w:val="en-GB" w:eastAsia="da-DK"/>
        </w:rPr>
        <w:t>We will use Apache 2.0 as default?</w:t>
      </w:r>
      <w:commentRangeEnd w:id="13"/>
      <w:r w:rsidR="00DD4A1C">
        <w:rPr>
          <w:rStyle w:val="CommentReference"/>
        </w:rPr>
        <w:commentReference w:id="13"/>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B03 - homogeneous data interoperability between EUMETNET Members and the wider community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“As a EUMETNET Member, I want the exchange of data, and data interoperability between EUMETNET Members and the wider community to be as homogenous as possible. So, I can meet part of my “Observations and Prediction Data” and “Science Technology and Infrastructure” Vision within the European NMHSs 2021-25 Strategy?.”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commentRangeStart w:id="14"/>
      <w:r w:rsidRPr="00637D4C">
        <w:rPr>
          <w:rFonts w:ascii="Times New Roman" w:eastAsia="Times New Roman" w:hAnsi="Times New Roman" w:cs="Times New Roman"/>
          <w:i/>
          <w:iCs/>
          <w:sz w:val="24"/>
          <w:szCs w:val="24"/>
          <w:lang w:val="en-GB" w:eastAsia="da-DK"/>
        </w:rPr>
        <w:t>Clarifications:</w:t>
      </w:r>
      <w:r w:rsidRPr="00637D4C">
        <w:rPr>
          <w:rFonts w:ascii="Times New Roman" w:eastAsia="Times New Roman" w:hAnsi="Times New Roman" w:cs="Times New Roman"/>
          <w:sz w:val="24"/>
          <w:szCs w:val="24"/>
          <w:lang w:val="en-GB" w:eastAsia="da-DK"/>
        </w:rPr>
        <w:t xml:space="preserve"> This is from E-SOH:</w:t>
      </w:r>
    </w:p>
    <w:p w:rsidR="00637D4C" w:rsidRPr="00637D4C" w:rsidRDefault="00637D4C" w:rsidP="00637D4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It needs to be clarified what kinds of observations there will be in E-SOH, do we need separate means of exchange for 3rd party data etc. (i.e., data from stations not registered in WIGOS)?</w:t>
      </w:r>
    </w:p>
    <w:p w:rsidR="00637D4C" w:rsidRPr="00637D4C" w:rsidRDefault="00637D4C" w:rsidP="00637D4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From the reqs (U03, U05, U06, ), it is clear that E-SOH should support distribution of non-WIGOS observations, and it should try to "normalize" those data so they can be consumed in a similar way as the WIGOS observations (e.g., by requiring transformations before sending to e-soh, or by doing the transformation in e-soh). We need to figure out in the design process how to do that, and which types of "other" observations we should support.</w:t>
      </w:r>
    </w:p>
    <w:p w:rsidR="00637D4C" w:rsidRPr="00637D4C" w:rsidRDefault="00637D4C" w:rsidP="00637D4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We need to define use and discovery metadata that supports interoperability. Some station metadata (following a controlled vocabulary) should be required but we cannot require a WIGOS ID.</w:t>
      </w:r>
    </w:p>
    <w:p w:rsidR="00637D4C" w:rsidRPr="00637D4C" w:rsidRDefault="00637D4C" w:rsidP="00637D4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Ignore restricted data in the beginning (i.e., data without a standard open license or release statement)</w:t>
      </w:r>
      <w:commentRangeEnd w:id="14"/>
      <w:r w:rsidR="00DD4A1C">
        <w:rPr>
          <w:rStyle w:val="CommentReference"/>
        </w:rPr>
        <w:commentReference w:id="14"/>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B04 - sustainable service</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commentRangeStart w:id="15"/>
      <w:r w:rsidRPr="00637D4C">
        <w:rPr>
          <w:rFonts w:ascii="Times New Roman" w:eastAsia="Times New Roman" w:hAnsi="Times New Roman" w:cs="Times New Roman"/>
          <w:sz w:val="24"/>
          <w:szCs w:val="24"/>
          <w:lang w:val="en-GB" w:eastAsia="da-DK"/>
        </w:rPr>
        <w:t xml:space="preserve">“As a EUMETNET Member, I want </w:t>
      </w:r>
      <w:del w:id="16" w:author="Morten Stig Andersen" w:date="2024-03-22T08:37:00Z">
        <w:r w:rsidRPr="00637D4C" w:rsidDel="00B8081D">
          <w:rPr>
            <w:rFonts w:ascii="Times New Roman" w:eastAsia="Times New Roman" w:hAnsi="Times New Roman" w:cs="Times New Roman"/>
            <w:sz w:val="24"/>
            <w:szCs w:val="24"/>
            <w:lang w:val="en-GB" w:eastAsia="da-DK"/>
          </w:rPr>
          <w:delText>RODEO WP6</w:delText>
        </w:r>
      </w:del>
      <w:ins w:id="17" w:author="Morten Stig Andersen" w:date="2024-03-22T08:37:00Z">
        <w:r w:rsidR="00B8081D">
          <w:rPr>
            <w:rFonts w:ascii="Times New Roman" w:eastAsia="Times New Roman" w:hAnsi="Times New Roman" w:cs="Times New Roman"/>
            <w:sz w:val="24"/>
            <w:szCs w:val="24"/>
            <w:lang w:val="en-GB" w:eastAsia="da-DK"/>
          </w:rPr>
          <w:t>the FEMDI</w:t>
        </w:r>
      </w:ins>
      <w:r w:rsidRPr="00637D4C">
        <w:rPr>
          <w:rFonts w:ascii="Times New Roman" w:eastAsia="Times New Roman" w:hAnsi="Times New Roman" w:cs="Times New Roman"/>
          <w:sz w:val="24"/>
          <w:szCs w:val="24"/>
          <w:lang w:val="en-GB" w:eastAsia="da-DK"/>
        </w:rPr>
        <w:t xml:space="preserve"> radar data supply to be a sustainable service that considers the whole lifecycle of a system from design, development, </w:t>
      </w:r>
      <w:del w:id="18" w:author="Morten Stig Andersen" w:date="2024-03-22T08:37:00Z">
        <w:r w:rsidRPr="00637D4C" w:rsidDel="00B8081D">
          <w:rPr>
            <w:rFonts w:ascii="Times New Roman" w:eastAsia="Times New Roman" w:hAnsi="Times New Roman" w:cs="Times New Roman"/>
            <w:sz w:val="24"/>
            <w:szCs w:val="24"/>
            <w:lang w:val="en-GB" w:eastAsia="da-DK"/>
          </w:rPr>
          <w:delText>operations</w:delText>
        </w:r>
      </w:del>
      <w:ins w:id="19" w:author="Morten Stig Andersen" w:date="2024-03-22T08:37:00Z">
        <w:r w:rsidR="00B8081D" w:rsidRPr="00637D4C">
          <w:rPr>
            <w:rFonts w:ascii="Times New Roman" w:eastAsia="Times New Roman" w:hAnsi="Times New Roman" w:cs="Times New Roman"/>
            <w:sz w:val="24"/>
            <w:szCs w:val="24"/>
            <w:lang w:val="en-GB" w:eastAsia="da-DK"/>
          </w:rPr>
          <w:t>and operations</w:t>
        </w:r>
      </w:ins>
      <w:r w:rsidRPr="00637D4C">
        <w:rPr>
          <w:rFonts w:ascii="Times New Roman" w:eastAsia="Times New Roman" w:hAnsi="Times New Roman" w:cs="Times New Roman"/>
          <w:sz w:val="24"/>
          <w:szCs w:val="24"/>
          <w:lang w:val="en-GB" w:eastAsia="da-DK"/>
        </w:rPr>
        <w:t xml:space="preserve"> to retirement. So, I understand the total cost of ownership of the </w:t>
      </w:r>
      <w:del w:id="20" w:author="Morten Stig Andersen" w:date="2024-03-22T08:39:00Z">
        <w:r w:rsidRPr="00637D4C" w:rsidDel="00B8081D">
          <w:rPr>
            <w:rFonts w:ascii="Times New Roman" w:eastAsia="Times New Roman" w:hAnsi="Times New Roman" w:cs="Times New Roman"/>
            <w:sz w:val="24"/>
            <w:szCs w:val="24"/>
            <w:lang w:val="en-GB" w:eastAsia="da-DK"/>
          </w:rPr>
          <w:delText xml:space="preserve">RODEO </w:delText>
        </w:r>
      </w:del>
      <w:ins w:id="21" w:author="Morten Stig Andersen" w:date="2024-03-22T08:39:00Z">
        <w:r w:rsidR="00B8081D">
          <w:rPr>
            <w:rFonts w:ascii="Times New Roman" w:eastAsia="Times New Roman" w:hAnsi="Times New Roman" w:cs="Times New Roman"/>
            <w:sz w:val="24"/>
            <w:szCs w:val="24"/>
            <w:lang w:val="en-GB" w:eastAsia="da-DK"/>
          </w:rPr>
          <w:t>FEMDI</w:t>
        </w:r>
        <w:r w:rsidR="00B8081D" w:rsidRPr="00637D4C">
          <w:rPr>
            <w:rFonts w:ascii="Times New Roman" w:eastAsia="Times New Roman" w:hAnsi="Times New Roman" w:cs="Times New Roman"/>
            <w:sz w:val="24"/>
            <w:szCs w:val="24"/>
            <w:lang w:val="en-GB" w:eastAsia="da-DK"/>
          </w:rPr>
          <w:t xml:space="preserve"> </w:t>
        </w:r>
      </w:ins>
      <w:r w:rsidRPr="00637D4C">
        <w:rPr>
          <w:rFonts w:ascii="Times New Roman" w:eastAsia="Times New Roman" w:hAnsi="Times New Roman" w:cs="Times New Roman"/>
          <w:sz w:val="24"/>
          <w:szCs w:val="24"/>
          <w:lang w:val="en-GB" w:eastAsia="da-DK"/>
        </w:rPr>
        <w:t>service.”</w:t>
      </w:r>
      <w:commentRangeEnd w:id="15"/>
      <w:r w:rsidR="00B8081D">
        <w:rPr>
          <w:rStyle w:val="CommentReference"/>
        </w:rPr>
        <w:commentReference w:id="15"/>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It is understood that estimating the full operational costs, at the tender stage, is extremely difficult. Therefore, as well as an initial estimate during the tender phase, there is a requirement for a more accurate estimate to be produced during the initial operational phase. The fully costed estimate of the operational costs should include, for example, system life-cycling cost and reacting to emerging user needs.</w:t>
      </w:r>
    </w:p>
    <w:p w:rsidR="00637D4C" w:rsidRPr="00637D4C" w:rsidRDefault="00637D4C" w:rsidP="00637D4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Is this just sustainable in the meaning of operating cost, not in the meaning of green computing etc?</w:t>
      </w:r>
    </w:p>
    <w:p w:rsidR="00637D4C" w:rsidRPr="00637D4C" w:rsidRDefault="00637D4C" w:rsidP="00637D4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There is a general requirement for all EUMETNET Programmes to "ensure that the environmental footprint of the Programme is minimised where possible." So, this should be considered also in the meaning of green computing.</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B05 - continuity of service</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commentRangeStart w:id="22"/>
      <w:r w:rsidRPr="00637D4C">
        <w:rPr>
          <w:rFonts w:ascii="Times New Roman" w:eastAsia="Times New Roman" w:hAnsi="Times New Roman" w:cs="Times New Roman"/>
          <w:sz w:val="24"/>
          <w:szCs w:val="24"/>
          <w:lang w:val="en-GB" w:eastAsia="da-DK"/>
        </w:rPr>
        <w:t>“As a EUMETNET Member, I want continuity of service in the event of the Service Provider changing. So, I have a sustainable service delivering my obligations.”</w:t>
      </w:r>
      <w:commentRangeEnd w:id="22"/>
      <w:r w:rsidR="009B6E62">
        <w:rPr>
          <w:rStyle w:val="CommentReference"/>
        </w:rPr>
        <w:commentReference w:id="22"/>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There is an expectation that the tender will outline how the RODEO service will be maintained in the event of a Service Provider not wishing to extend a support contract period or wishes to terminate the operational support contract after an agreed notice period.</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B06 - existing Members’ capability considered for incorporation within RODEO/OPERA?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 xml:space="preserve">“As a EUMETNET Member, I want, wherever possible, existing Members’ (including ECMWF, EUMETSAT) capability (e.g., EWC) considered for incorporation within </w:t>
      </w:r>
      <w:del w:id="23" w:author="Morten Stig Andersen" w:date="2024-03-22T12:47:00Z">
        <w:r w:rsidRPr="00637D4C" w:rsidDel="00AC5325">
          <w:rPr>
            <w:rFonts w:ascii="Times New Roman" w:eastAsia="Times New Roman" w:hAnsi="Times New Roman" w:cs="Times New Roman"/>
            <w:sz w:val="24"/>
            <w:szCs w:val="24"/>
            <w:lang w:val="en-GB" w:eastAsia="da-DK"/>
          </w:rPr>
          <w:delText>E-SOH</w:delText>
        </w:r>
      </w:del>
      <w:ins w:id="24" w:author="Morten Stig Andersen" w:date="2024-03-22T12:47:00Z">
        <w:r w:rsidR="00AC5325">
          <w:rPr>
            <w:rFonts w:ascii="Times New Roman" w:eastAsia="Times New Roman" w:hAnsi="Times New Roman" w:cs="Times New Roman"/>
            <w:sz w:val="24"/>
            <w:szCs w:val="24"/>
            <w:lang w:val="en-GB" w:eastAsia="da-DK"/>
          </w:rPr>
          <w:t>RODEO</w:t>
        </w:r>
      </w:ins>
      <w:r w:rsidRPr="00637D4C">
        <w:rPr>
          <w:rFonts w:ascii="Times New Roman" w:eastAsia="Times New Roman" w:hAnsi="Times New Roman" w:cs="Times New Roman"/>
          <w:sz w:val="24"/>
          <w:szCs w:val="24"/>
          <w:lang w:val="en-GB" w:eastAsia="da-DK"/>
        </w:rPr>
        <w:t>. So, previous investment is exploited to its full potential.”</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secondary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B07 - make observations available</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“As a data owner of public sector information, I want to make my observations available. So, I can meet my legal requirements, e.g., European Union Open Data Directive (HVD) obligations.”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Default="00637D4C" w:rsidP="00637D4C">
      <w:pPr>
        <w:spacing w:before="100" w:beforeAutospacing="1" w:after="100" w:afterAutospacing="1" w:line="240" w:lineRule="auto"/>
        <w:rPr>
          <w:ins w:id="25" w:author="Morten Stig Andersen" w:date="2024-03-22T12:49:00Z"/>
          <w:rFonts w:ascii="Times New Roman" w:eastAsia="Times New Roman" w:hAnsi="Times New Roman" w:cs="Times New Roman"/>
          <w:i/>
          <w:iCs/>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AC5325" w:rsidRPr="00AC5325" w:rsidRDefault="00AC5325" w:rsidP="00637D4C">
      <w:pPr>
        <w:spacing w:before="100" w:beforeAutospacing="1" w:after="100" w:afterAutospacing="1" w:line="240" w:lineRule="auto"/>
        <w:rPr>
          <w:rFonts w:ascii="Times New Roman" w:eastAsia="Times New Roman" w:hAnsi="Times New Roman" w:cs="Times New Roman"/>
          <w:sz w:val="24"/>
          <w:szCs w:val="24"/>
          <w:lang w:val="en-GB" w:eastAsia="da-DK"/>
        </w:rPr>
      </w:pPr>
      <w:ins w:id="26" w:author="Morten Stig Andersen" w:date="2024-03-22T12:49:00Z">
        <w:r>
          <w:rPr>
            <w:rFonts w:ascii="Times New Roman" w:eastAsia="Times New Roman" w:hAnsi="Times New Roman" w:cs="Times New Roman"/>
            <w:iCs/>
            <w:sz w:val="24"/>
            <w:szCs w:val="24"/>
            <w:lang w:val="en-GB" w:eastAsia="da-DK"/>
          </w:rPr>
          <w:t xml:space="preserve">If members are pushing their data to </w:t>
        </w:r>
      </w:ins>
      <w:ins w:id="27" w:author="Morten Stig Andersen" w:date="2024-03-22T12:50:00Z">
        <w:r>
          <w:rPr>
            <w:rFonts w:ascii="Times New Roman" w:eastAsia="Times New Roman" w:hAnsi="Times New Roman" w:cs="Times New Roman"/>
            <w:iCs/>
            <w:sz w:val="24"/>
            <w:szCs w:val="24"/>
            <w:lang w:val="en-GB" w:eastAsia="da-DK"/>
          </w:rPr>
          <w:t>OPERA, they will be fulfilling the HVD requirements</w:t>
        </w:r>
        <w:r w:rsidR="00610B21">
          <w:rPr>
            <w:rFonts w:ascii="Times New Roman" w:eastAsia="Times New Roman" w:hAnsi="Times New Roman" w:cs="Times New Roman"/>
            <w:iCs/>
            <w:sz w:val="24"/>
            <w:szCs w:val="24"/>
            <w:lang w:val="en-GB" w:eastAsia="da-DK"/>
          </w:rPr>
          <w:t xml:space="preserve"> for single site volume data</w:t>
        </w:r>
      </w:ins>
      <w:ins w:id="28" w:author="Morten Stig Andersen" w:date="2024-03-22T12:51:00Z">
        <w:r w:rsidR="00610B21">
          <w:rPr>
            <w:rFonts w:ascii="Times New Roman" w:eastAsia="Times New Roman" w:hAnsi="Times New Roman" w:cs="Times New Roman"/>
            <w:iCs/>
            <w:sz w:val="24"/>
            <w:szCs w:val="24"/>
            <w:lang w:val="en-GB" w:eastAsia="da-DK"/>
          </w:rPr>
          <w:t>. For the composite data</w:t>
        </w:r>
      </w:ins>
      <w:ins w:id="29" w:author="Morten Stig Andersen" w:date="2024-03-22T12:52:00Z">
        <w:r w:rsidR="00610B21">
          <w:rPr>
            <w:rFonts w:ascii="Times New Roman" w:eastAsia="Times New Roman" w:hAnsi="Times New Roman" w:cs="Times New Roman"/>
            <w:iCs/>
            <w:sz w:val="24"/>
            <w:szCs w:val="24"/>
            <w:lang w:val="en-GB" w:eastAsia="da-DK"/>
          </w:rPr>
          <w:t>,</w:t>
        </w:r>
      </w:ins>
      <w:ins w:id="30" w:author="Morten Stig Andersen" w:date="2024-03-22T12:51:00Z">
        <w:r w:rsidR="00610B21">
          <w:rPr>
            <w:rFonts w:ascii="Times New Roman" w:eastAsia="Times New Roman" w:hAnsi="Times New Roman" w:cs="Times New Roman"/>
            <w:iCs/>
            <w:sz w:val="24"/>
            <w:szCs w:val="24"/>
            <w:lang w:val="en-GB" w:eastAsia="da-DK"/>
          </w:rPr>
          <w:t xml:space="preserve"> there should be national solutions in place for the </w:t>
        </w:r>
      </w:ins>
      <w:ins w:id="31" w:author="Morten Stig Andersen" w:date="2024-03-22T12:52:00Z">
        <w:r w:rsidR="00610B21">
          <w:rPr>
            <w:rFonts w:ascii="Times New Roman" w:eastAsia="Times New Roman" w:hAnsi="Times New Roman" w:cs="Times New Roman"/>
            <w:iCs/>
            <w:sz w:val="24"/>
            <w:szCs w:val="24"/>
            <w:lang w:val="en-GB" w:eastAsia="da-DK"/>
          </w:rPr>
          <w:t>HVD</w:t>
        </w:r>
      </w:ins>
      <w:ins w:id="32" w:author="Morten Stig Andersen" w:date="2024-03-22T12:51:00Z">
        <w:r w:rsidR="00610B21">
          <w:rPr>
            <w:rFonts w:ascii="Times New Roman" w:eastAsia="Times New Roman" w:hAnsi="Times New Roman" w:cs="Times New Roman"/>
            <w:iCs/>
            <w:sz w:val="24"/>
            <w:szCs w:val="24"/>
            <w:lang w:val="en-GB" w:eastAsia="da-DK"/>
          </w:rPr>
          <w:t xml:space="preserve"> requirement</w:t>
        </w:r>
      </w:ins>
    </w:p>
    <w:p w:rsidR="009C762B" w:rsidRPr="009C762B" w:rsidDel="009C762B" w:rsidRDefault="00637D4C" w:rsidP="00637D4C">
      <w:pPr>
        <w:spacing w:before="100" w:beforeAutospacing="1" w:after="100" w:afterAutospacing="1" w:line="240" w:lineRule="auto"/>
        <w:rPr>
          <w:del w:id="33" w:author="Morten Stig Andersen" w:date="2024-03-22T08:55:00Z"/>
          <w:rFonts w:ascii="Times New Roman" w:eastAsia="Times New Roman" w:hAnsi="Times New Roman" w:cs="Times New Roman"/>
          <w:iCs/>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Default="00637D4C" w:rsidP="00637D4C">
      <w:pPr>
        <w:spacing w:before="100" w:beforeAutospacing="1" w:after="100" w:afterAutospacing="1" w:line="240" w:lineRule="auto"/>
        <w:rPr>
          <w:ins w:id="34" w:author="Morten Stig Andersen" w:date="2024-03-22T08:53:00Z"/>
          <w:rFonts w:ascii="Times New Roman" w:eastAsia="Times New Roman" w:hAnsi="Times New Roman" w:cs="Times New Roman"/>
          <w:i/>
          <w:iCs/>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9C762B" w:rsidRPr="009C762B" w:rsidRDefault="009C762B" w:rsidP="009C762B">
      <w:pPr>
        <w:spacing w:before="100" w:beforeAutospacing="1" w:after="100" w:afterAutospacing="1" w:line="240" w:lineRule="auto"/>
        <w:rPr>
          <w:ins w:id="35" w:author="Morten Stig Andersen" w:date="2024-03-22T08:55:00Z"/>
          <w:rFonts w:ascii="Times New Roman" w:eastAsia="Times New Roman" w:hAnsi="Times New Roman" w:cs="Times New Roman"/>
          <w:sz w:val="24"/>
          <w:szCs w:val="24"/>
          <w:lang w:val="en-GB" w:eastAsia="da-DK"/>
        </w:rPr>
      </w:pPr>
      <w:ins w:id="36" w:author="Morten Stig Andersen" w:date="2024-03-22T08:55:00Z">
        <w:r w:rsidRPr="009C762B">
          <w:rPr>
            <w:rFonts w:ascii="Times New Roman" w:eastAsia="Times New Roman" w:hAnsi="Times New Roman" w:cs="Times New Roman"/>
            <w:sz w:val="24"/>
            <w:szCs w:val="24"/>
            <w:lang w:val="en-GB" w:eastAsia="da-DK"/>
          </w:rPr>
          <w:t xml:space="preserve">EU HVD Implementing Act </w:t>
        </w:r>
        <w:r>
          <w:rPr>
            <w:rFonts w:ascii="Times New Roman" w:eastAsia="Times New Roman" w:hAnsi="Times New Roman" w:cs="Times New Roman"/>
            <w:sz w:val="24"/>
            <w:szCs w:val="24"/>
            <w:lang w:val="en-GB" w:eastAsia="da-DK"/>
          </w:rPr>
          <w:t>requires</w:t>
        </w:r>
        <w:r w:rsidRPr="009C762B">
          <w:rPr>
            <w:rFonts w:ascii="Times New Roman" w:eastAsia="Times New Roman" w:hAnsi="Times New Roman" w:cs="Times New Roman"/>
            <w:sz w:val="24"/>
            <w:szCs w:val="24"/>
            <w:lang w:val="en-GB" w:eastAsia="da-DK"/>
          </w:rPr>
          <w:t>, that radar data should be made available in HDF5 or BUFR(!)</w:t>
        </w:r>
      </w:ins>
    </w:p>
    <w:p w:rsidR="009C762B" w:rsidRPr="009C762B" w:rsidRDefault="009C762B" w:rsidP="00637D4C">
      <w:pPr>
        <w:spacing w:before="100" w:beforeAutospacing="1" w:after="100" w:afterAutospacing="1" w:line="240" w:lineRule="auto"/>
        <w:rPr>
          <w:rFonts w:ascii="Times New Roman" w:eastAsia="Times New Roman" w:hAnsi="Times New Roman" w:cs="Times New Roman"/>
          <w:sz w:val="24"/>
          <w:szCs w:val="24"/>
          <w:lang w:val="en-GB" w:eastAsia="da-DK"/>
        </w:rPr>
      </w:pP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B08 - FAIR principles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“As a data owner, I want my data exposed following FAIR principles. So, I can meet my legal and user requirements.”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 xml:space="preserve">Which of the FAIR principles we actually can </w:t>
      </w:r>
      <w:del w:id="37" w:author="Morten Stig Andersen" w:date="2024-03-22T08:56:00Z">
        <w:r w:rsidRPr="00637D4C" w:rsidDel="009C762B">
          <w:rPr>
            <w:rFonts w:ascii="Times New Roman" w:eastAsia="Times New Roman" w:hAnsi="Times New Roman" w:cs="Times New Roman"/>
            <w:sz w:val="24"/>
            <w:szCs w:val="24"/>
            <w:lang w:val="en-GB" w:eastAsia="da-DK"/>
          </w:rPr>
          <w:delText>fulfill</w:delText>
        </w:r>
      </w:del>
      <w:ins w:id="38" w:author="Morten Stig Andersen" w:date="2024-03-22T08:56:00Z">
        <w:r w:rsidR="009C762B" w:rsidRPr="00637D4C">
          <w:rPr>
            <w:rFonts w:ascii="Times New Roman" w:eastAsia="Times New Roman" w:hAnsi="Times New Roman" w:cs="Times New Roman"/>
            <w:sz w:val="24"/>
            <w:szCs w:val="24"/>
            <w:lang w:val="en-GB" w:eastAsia="da-DK"/>
          </w:rPr>
          <w:t>fulfil</w:t>
        </w:r>
      </w:ins>
      <w:r w:rsidRPr="00637D4C">
        <w:rPr>
          <w:rFonts w:ascii="Times New Roman" w:eastAsia="Times New Roman" w:hAnsi="Times New Roman" w:cs="Times New Roman"/>
          <w:sz w:val="24"/>
          <w:szCs w:val="24"/>
          <w:lang w:val="en-GB" w:eastAsia="da-DK"/>
        </w:rPr>
        <w:t xml:space="preserve"> in WP radar data - e.g. DOI for OPERA composite. For national data, the DOI or PID should be applied by the NMSs?</w:t>
      </w:r>
    </w:p>
    <w:p w:rsidR="00637D4C" w:rsidRPr="00637D4C" w:rsidRDefault="00637D4C" w:rsidP="00637D4C">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Findability</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F1. (meta)data are assigned a globally unique and persistent identifier</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F2. data are described with rich metadata</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F3. metadata clearly and explicitly include the identifier of the data it describes</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F4. (meta)data are registered or indexed in a searchable resource</w:t>
      </w:r>
    </w:p>
    <w:p w:rsidR="00637D4C" w:rsidRPr="00637D4C" w:rsidRDefault="00637D4C" w:rsidP="00637D4C">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Accessibility</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A1. (meta)data are retrievable by their identifier using a standardized communications protocol</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A1.1 the protocol is open, free, and universally implementable</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A1.2 the protocol allows for an authentication and authorization procedure, where necessary</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A2. metadata are accessible, even when the data are no longer available</w:t>
      </w:r>
    </w:p>
    <w:p w:rsidR="00637D4C" w:rsidRPr="00637D4C" w:rsidRDefault="00637D4C" w:rsidP="00637D4C">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Interoperability</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I1. (meta)data use a formal, accessible, shared, and broadly applicable language for knowledge representation.</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I2. (meta)data use vocabularies that follow FAIR principles</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I3. (meta)data include qualified references to other (meta)data</w:t>
      </w:r>
    </w:p>
    <w:p w:rsidR="00637D4C" w:rsidRPr="00637D4C" w:rsidRDefault="00637D4C" w:rsidP="00637D4C">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Reusability</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R1. meta(data) are richly described with a plurality of accurate and relevant attributes</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R1.1. (meta)data are released with a clear and accessible data usage license</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R1.2. (meta)data are associated with detailed provenance?</w:t>
      </w:r>
    </w:p>
    <w:p w:rsidR="00637D4C" w:rsidRPr="00637D4C" w:rsidRDefault="00637D4C" w:rsidP="00637D4C">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R1.3. (meta)data meet domain-relevant community standards</w:t>
      </w:r>
    </w:p>
    <w:p w:rsidR="00637D4C" w:rsidRPr="00637D4C" w:rsidRDefault="00637D4C" w:rsidP="00637D4C">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Can FAIR, HVD and WIS2 requirements be contradictory?</w:t>
      </w:r>
    </w:p>
    <w:p w:rsidR="00637D4C" w:rsidRPr="00637D4C" w:rsidRDefault="00637D4C" w:rsidP="00637D4C">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The requirements are not contradictory, but strict follow-up of the FAIR principles requires at least unique persistent id's on the dataset level (see definition elsewhere). Keeping metadata for indefinite time may be too challenging, since observation datasets are small and only live in E-SOH for 24 hours.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 xml:space="preserve">B09 - data exposed in a way </w:t>
      </w:r>
      <w:del w:id="39" w:author="Morten Stig Andersen" w:date="2024-03-22T09:00:00Z">
        <w:r w:rsidRPr="00637D4C" w:rsidDel="009C762B">
          <w:rPr>
            <w:rFonts w:ascii="Times New Roman" w:eastAsia="Times New Roman" w:hAnsi="Times New Roman" w:cs="Times New Roman"/>
            <w:b/>
            <w:bCs/>
            <w:sz w:val="27"/>
            <w:szCs w:val="27"/>
            <w:lang w:val="en-GB" w:eastAsia="da-DK"/>
          </w:rPr>
          <w:delText>that’s</w:delText>
        </w:r>
      </w:del>
      <w:ins w:id="40" w:author="Morten Stig Andersen" w:date="2024-03-22T09:00:00Z">
        <w:r w:rsidR="009C762B" w:rsidRPr="00637D4C">
          <w:rPr>
            <w:rFonts w:ascii="Times New Roman" w:eastAsia="Times New Roman" w:hAnsi="Times New Roman" w:cs="Times New Roman"/>
            <w:b/>
            <w:bCs/>
            <w:sz w:val="27"/>
            <w:szCs w:val="27"/>
            <w:lang w:val="en-GB" w:eastAsia="da-DK"/>
          </w:rPr>
          <w:t>that is</w:t>
        </w:r>
      </w:ins>
      <w:r w:rsidRPr="00637D4C">
        <w:rPr>
          <w:rFonts w:ascii="Times New Roman" w:eastAsia="Times New Roman" w:hAnsi="Times New Roman" w:cs="Times New Roman"/>
          <w:b/>
          <w:bCs/>
          <w:sz w:val="27"/>
          <w:szCs w:val="27"/>
          <w:lang w:val="en-GB" w:eastAsia="da-DK"/>
        </w:rPr>
        <w:t xml:space="preserve"> consistent with data exchange initiatives within EUMETNET, WMO and the wider data community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 xml:space="preserve">“As a data owner, I want my data exposed in a way </w:t>
      </w:r>
      <w:del w:id="41" w:author="Morten Stig Andersen" w:date="2024-03-22T09:00:00Z">
        <w:r w:rsidRPr="00637D4C" w:rsidDel="009C762B">
          <w:rPr>
            <w:rFonts w:ascii="Times New Roman" w:eastAsia="Times New Roman" w:hAnsi="Times New Roman" w:cs="Times New Roman"/>
            <w:sz w:val="24"/>
            <w:szCs w:val="24"/>
            <w:lang w:val="en-GB" w:eastAsia="da-DK"/>
          </w:rPr>
          <w:delText xml:space="preserve">that’s </w:delText>
        </w:r>
      </w:del>
      <w:ins w:id="42" w:author="Morten Stig Andersen" w:date="2024-03-22T09:00:00Z">
        <w:r w:rsidR="009C762B">
          <w:rPr>
            <w:rFonts w:ascii="Times New Roman" w:eastAsia="Times New Roman" w:hAnsi="Times New Roman" w:cs="Times New Roman"/>
            <w:sz w:val="24"/>
            <w:szCs w:val="24"/>
            <w:lang w:val="en-GB" w:eastAsia="da-DK"/>
          </w:rPr>
          <w:t>which is</w:t>
        </w:r>
        <w:r w:rsidR="009C762B" w:rsidRPr="00637D4C">
          <w:rPr>
            <w:rFonts w:ascii="Times New Roman" w:eastAsia="Times New Roman" w:hAnsi="Times New Roman" w:cs="Times New Roman"/>
            <w:sz w:val="24"/>
            <w:szCs w:val="24"/>
            <w:lang w:val="en-GB" w:eastAsia="da-DK"/>
          </w:rPr>
          <w:t xml:space="preserve"> </w:t>
        </w:r>
      </w:ins>
      <w:r w:rsidRPr="00637D4C">
        <w:rPr>
          <w:rFonts w:ascii="Times New Roman" w:eastAsia="Times New Roman" w:hAnsi="Times New Roman" w:cs="Times New Roman"/>
          <w:sz w:val="24"/>
          <w:szCs w:val="24"/>
          <w:lang w:val="en-GB" w:eastAsia="da-DK"/>
        </w:rPr>
        <w:t xml:space="preserve">consistent with data exchange initiatives within EUMETNET, WMO and the wider data community. For example, WIS 2.0, </w:t>
      </w:r>
      <w:ins w:id="43" w:author="Morten Stig Andersen" w:date="2024-03-22T09:01:00Z">
        <w:r w:rsidR="009C762B">
          <w:rPr>
            <w:rFonts w:ascii="Times New Roman" w:eastAsia="Times New Roman" w:hAnsi="Times New Roman" w:cs="Times New Roman"/>
            <w:sz w:val="24"/>
            <w:szCs w:val="24"/>
            <w:lang w:val="en-GB" w:eastAsia="da-DK"/>
          </w:rPr>
          <w:t xml:space="preserve">EU </w:t>
        </w:r>
      </w:ins>
      <w:r w:rsidRPr="00637D4C">
        <w:rPr>
          <w:rFonts w:ascii="Times New Roman" w:eastAsia="Times New Roman" w:hAnsi="Times New Roman" w:cs="Times New Roman"/>
          <w:sz w:val="24"/>
          <w:szCs w:val="24"/>
          <w:lang w:val="en-GB" w:eastAsia="da-DK"/>
        </w:rPr>
        <w:t>INSPIRE</w:t>
      </w:r>
      <w:ins w:id="44" w:author="Morten Stig Andersen" w:date="2024-03-22T09:02:00Z">
        <w:r w:rsidR="006225BC">
          <w:rPr>
            <w:rFonts w:ascii="Times New Roman" w:eastAsia="Times New Roman" w:hAnsi="Times New Roman" w:cs="Times New Roman"/>
            <w:sz w:val="24"/>
            <w:szCs w:val="24"/>
            <w:lang w:val="en-GB" w:eastAsia="da-DK"/>
          </w:rPr>
          <w:t xml:space="preserve"> directive</w:t>
        </w:r>
        <w:r w:rsidR="009C762B">
          <w:rPr>
            <w:rFonts w:ascii="Times New Roman" w:eastAsia="Times New Roman" w:hAnsi="Times New Roman" w:cs="Times New Roman"/>
            <w:sz w:val="24"/>
            <w:szCs w:val="24"/>
            <w:lang w:val="en-GB" w:eastAsia="da-DK"/>
          </w:rPr>
          <w:t xml:space="preserve"> and</w:t>
        </w:r>
      </w:ins>
      <w:del w:id="45" w:author="Morten Stig Andersen" w:date="2024-03-22T09:02:00Z">
        <w:r w:rsidRPr="00637D4C" w:rsidDel="009C762B">
          <w:rPr>
            <w:rFonts w:ascii="Times New Roman" w:eastAsia="Times New Roman" w:hAnsi="Times New Roman" w:cs="Times New Roman"/>
            <w:sz w:val="24"/>
            <w:szCs w:val="24"/>
            <w:lang w:val="en-GB" w:eastAsia="da-DK"/>
          </w:rPr>
          <w:delText>,</w:delText>
        </w:r>
      </w:del>
      <w:r w:rsidRPr="00637D4C">
        <w:rPr>
          <w:rFonts w:ascii="Times New Roman" w:eastAsia="Times New Roman" w:hAnsi="Times New Roman" w:cs="Times New Roman"/>
          <w:sz w:val="24"/>
          <w:szCs w:val="24"/>
          <w:lang w:val="en-GB" w:eastAsia="da-DK"/>
        </w:rPr>
        <w:t xml:space="preserve"> </w:t>
      </w:r>
      <w:ins w:id="46" w:author="Morten Stig Andersen" w:date="2024-03-22T09:02:00Z">
        <w:r w:rsidR="009C762B">
          <w:rPr>
            <w:rFonts w:ascii="Times New Roman" w:eastAsia="Times New Roman" w:hAnsi="Times New Roman" w:cs="Times New Roman"/>
            <w:sz w:val="24"/>
            <w:szCs w:val="24"/>
            <w:lang w:val="en-GB" w:eastAsia="da-DK"/>
          </w:rPr>
          <w:t xml:space="preserve">EU </w:t>
        </w:r>
      </w:ins>
      <w:r w:rsidRPr="00637D4C">
        <w:rPr>
          <w:rFonts w:ascii="Times New Roman" w:eastAsia="Times New Roman" w:hAnsi="Times New Roman" w:cs="Times New Roman"/>
          <w:sz w:val="24"/>
          <w:szCs w:val="24"/>
          <w:lang w:val="en-GB" w:eastAsia="da-DK"/>
        </w:rPr>
        <w:t>HVD</w:t>
      </w:r>
      <w:ins w:id="47" w:author="Morten Stig Andersen" w:date="2024-03-22T09:02:00Z">
        <w:r w:rsidR="009C762B">
          <w:rPr>
            <w:rFonts w:ascii="Times New Roman" w:eastAsia="Times New Roman" w:hAnsi="Times New Roman" w:cs="Times New Roman"/>
            <w:sz w:val="24"/>
            <w:szCs w:val="24"/>
            <w:lang w:val="en-GB" w:eastAsia="da-DK"/>
          </w:rPr>
          <w:t xml:space="preserve"> Implementing Act</w:t>
        </w:r>
      </w:ins>
      <w:commentRangeStart w:id="48"/>
      <w:del w:id="49" w:author="Morten Stig Andersen" w:date="2024-03-22T09:02:00Z">
        <w:r w:rsidRPr="00637D4C" w:rsidDel="009C762B">
          <w:rPr>
            <w:rFonts w:ascii="Times New Roman" w:eastAsia="Times New Roman" w:hAnsi="Times New Roman" w:cs="Times New Roman"/>
            <w:sz w:val="24"/>
            <w:szCs w:val="24"/>
            <w:lang w:val="en-GB" w:eastAsia="da-DK"/>
          </w:rPr>
          <w:delText>, and FDCM</w:delText>
        </w:r>
      </w:del>
      <w:commentRangeEnd w:id="48"/>
      <w:r w:rsidR="006225BC">
        <w:rPr>
          <w:rStyle w:val="CommentReference"/>
        </w:rPr>
        <w:commentReference w:id="48"/>
      </w:r>
      <w:r w:rsidRPr="00637D4C">
        <w:rPr>
          <w:rFonts w:ascii="Times New Roman" w:eastAsia="Times New Roman" w:hAnsi="Times New Roman" w:cs="Times New Roman"/>
          <w:sz w:val="24"/>
          <w:szCs w:val="24"/>
          <w:lang w:val="en-GB" w:eastAsia="da-DK"/>
        </w:rPr>
        <w:t>. So, I can meet my international commitments and obligations within the Meteorological and wider user community.”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B10 - secure mechanism to share data according to data policy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“As a data owner, I want a secure mechanism to share data according to my data policy. So, I can use RODEO to expose my data.”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da-DK"/>
        </w:rPr>
      </w:pPr>
      <w:del w:id="50" w:author="Morten Stig Andersen" w:date="2024-03-22T09:04:00Z">
        <w:r w:rsidRPr="00637D4C" w:rsidDel="006225BC">
          <w:rPr>
            <w:rFonts w:ascii="Times New Roman" w:eastAsia="Times New Roman" w:hAnsi="Times New Roman" w:cs="Times New Roman"/>
            <w:sz w:val="24"/>
            <w:szCs w:val="24"/>
            <w:lang w:val="en-GB" w:eastAsia="da-DK"/>
          </w:rPr>
          <w:delText>radar</w:delText>
        </w:r>
      </w:del>
      <w:ins w:id="51" w:author="Morten Stig Andersen" w:date="2024-03-22T09:04:00Z">
        <w:r w:rsidR="006225BC" w:rsidRPr="00637D4C">
          <w:rPr>
            <w:rFonts w:ascii="Times New Roman" w:eastAsia="Times New Roman" w:hAnsi="Times New Roman" w:cs="Times New Roman"/>
            <w:sz w:val="24"/>
            <w:szCs w:val="24"/>
            <w:lang w:val="en-GB" w:eastAsia="da-DK"/>
          </w:rPr>
          <w:t>Radar</w:t>
        </w:r>
      </w:ins>
      <w:r w:rsidRPr="00637D4C">
        <w:rPr>
          <w:rFonts w:ascii="Times New Roman" w:eastAsia="Times New Roman" w:hAnsi="Times New Roman" w:cs="Times New Roman"/>
          <w:sz w:val="24"/>
          <w:szCs w:val="24"/>
          <w:lang w:val="en-GB" w:eastAsia="da-DK"/>
        </w:rPr>
        <w:t xml:space="preserve"> data belongs to the data providor, e.g. UKMO </w:t>
      </w:r>
      <w:del w:id="52" w:author="Morten Stig Andersen" w:date="2024-03-22T09:04:00Z">
        <w:r w:rsidRPr="00637D4C" w:rsidDel="006225BC">
          <w:rPr>
            <w:rFonts w:ascii="Times New Roman" w:eastAsia="Times New Roman" w:hAnsi="Times New Roman" w:cs="Times New Roman"/>
            <w:sz w:val="24"/>
            <w:szCs w:val="24"/>
            <w:lang w:val="en-GB" w:eastAsia="da-DK"/>
          </w:rPr>
          <w:delText>doesn't</w:delText>
        </w:r>
      </w:del>
      <w:ins w:id="53" w:author="Morten Stig Andersen" w:date="2024-03-22T09:04:00Z">
        <w:r w:rsidR="006225BC" w:rsidRPr="00637D4C">
          <w:rPr>
            <w:rFonts w:ascii="Times New Roman" w:eastAsia="Times New Roman" w:hAnsi="Times New Roman" w:cs="Times New Roman"/>
            <w:sz w:val="24"/>
            <w:szCs w:val="24"/>
            <w:lang w:val="en-GB" w:eastAsia="da-DK"/>
          </w:rPr>
          <w:t>does not</w:t>
        </w:r>
      </w:ins>
      <w:r w:rsidRPr="00637D4C">
        <w:rPr>
          <w:rFonts w:ascii="Times New Roman" w:eastAsia="Times New Roman" w:hAnsi="Times New Roman" w:cs="Times New Roman"/>
          <w:sz w:val="24"/>
          <w:szCs w:val="24"/>
          <w:lang w:val="en-GB" w:eastAsia="da-DK"/>
        </w:rPr>
        <w:t xml:space="preserve"> need to follow the HVD</w:t>
      </w:r>
      <w:ins w:id="54" w:author="Morten Stig Andersen" w:date="2024-03-22T09:05:00Z">
        <w:r w:rsidR="006225BC">
          <w:rPr>
            <w:rFonts w:ascii="Times New Roman" w:eastAsia="Times New Roman" w:hAnsi="Times New Roman" w:cs="Times New Roman"/>
            <w:sz w:val="24"/>
            <w:szCs w:val="24"/>
            <w:lang w:val="en-GB" w:eastAsia="da-DK"/>
          </w:rPr>
          <w:t xml:space="preserve"> Implementing Act</w:t>
        </w:r>
      </w:ins>
      <w:r w:rsidRPr="00637D4C">
        <w:rPr>
          <w:rFonts w:ascii="Times New Roman" w:eastAsia="Times New Roman" w:hAnsi="Times New Roman" w:cs="Times New Roman"/>
          <w:sz w:val="24"/>
          <w:szCs w:val="24"/>
          <w:lang w:val="en-GB" w:eastAsia="da-DK"/>
        </w:rPr>
        <w:t xml:space="preserve">, and most likely is not willing to share the volume data through </w:t>
      </w:r>
      <w:del w:id="55" w:author="Morten Stig Andersen" w:date="2024-03-22T09:05:00Z">
        <w:r w:rsidRPr="00637D4C" w:rsidDel="006225BC">
          <w:rPr>
            <w:rFonts w:ascii="Times New Roman" w:eastAsia="Times New Roman" w:hAnsi="Times New Roman" w:cs="Times New Roman"/>
            <w:sz w:val="24"/>
            <w:szCs w:val="24"/>
            <w:lang w:val="en-GB" w:eastAsia="da-DK"/>
          </w:rPr>
          <w:delText>RODEO</w:delText>
        </w:r>
      </w:del>
      <w:ins w:id="56" w:author="Morten Stig Andersen" w:date="2024-03-22T09:05:00Z">
        <w:r w:rsidR="006225BC">
          <w:rPr>
            <w:rFonts w:ascii="Times New Roman" w:eastAsia="Times New Roman" w:hAnsi="Times New Roman" w:cs="Times New Roman"/>
            <w:sz w:val="24"/>
            <w:szCs w:val="24"/>
            <w:lang w:val="en-GB" w:eastAsia="da-DK"/>
          </w:rPr>
          <w:t>FEMDI</w:t>
        </w:r>
      </w:ins>
      <w:r w:rsidRPr="00637D4C">
        <w:rPr>
          <w:rFonts w:ascii="Times New Roman" w:eastAsia="Times New Roman" w:hAnsi="Times New Roman" w:cs="Times New Roman"/>
          <w:sz w:val="24"/>
          <w:szCs w:val="24"/>
          <w:lang w:val="en-GB" w:eastAsia="da-DK"/>
        </w:rPr>
        <w:t xml:space="preserve">. Hence, somewhere, either in </w:t>
      </w:r>
      <w:ins w:id="57" w:author="Morten Stig Andersen" w:date="2024-03-22T09:05:00Z">
        <w:r w:rsidR="006225BC">
          <w:rPr>
            <w:rFonts w:ascii="Times New Roman" w:eastAsia="Times New Roman" w:hAnsi="Times New Roman" w:cs="Times New Roman"/>
            <w:sz w:val="24"/>
            <w:szCs w:val="24"/>
            <w:lang w:val="en-GB" w:eastAsia="da-DK"/>
          </w:rPr>
          <w:t xml:space="preserve">the </w:t>
        </w:r>
      </w:ins>
      <w:r w:rsidRPr="00637D4C">
        <w:rPr>
          <w:rFonts w:ascii="Times New Roman" w:eastAsia="Times New Roman" w:hAnsi="Times New Roman" w:cs="Times New Roman"/>
          <w:sz w:val="24"/>
          <w:szCs w:val="24"/>
          <w:lang w:val="en-GB" w:eastAsia="da-DK"/>
        </w:rPr>
        <w:t xml:space="preserve">OPERA side or in </w:t>
      </w:r>
      <w:del w:id="58" w:author="Morten Stig Andersen" w:date="2024-03-22T09:05:00Z">
        <w:r w:rsidRPr="00637D4C" w:rsidDel="006225BC">
          <w:rPr>
            <w:rFonts w:ascii="Times New Roman" w:eastAsia="Times New Roman" w:hAnsi="Times New Roman" w:cs="Times New Roman"/>
            <w:sz w:val="24"/>
            <w:szCs w:val="24"/>
            <w:lang w:val="en-GB" w:eastAsia="da-DK"/>
          </w:rPr>
          <w:delText>RODEO</w:delText>
        </w:r>
      </w:del>
      <w:ins w:id="59" w:author="Morten Stig Andersen" w:date="2024-03-22T09:05:00Z">
        <w:r w:rsidR="006225BC">
          <w:rPr>
            <w:rFonts w:ascii="Times New Roman" w:eastAsia="Times New Roman" w:hAnsi="Times New Roman" w:cs="Times New Roman"/>
            <w:sz w:val="24"/>
            <w:szCs w:val="24"/>
            <w:lang w:val="en-GB" w:eastAsia="da-DK"/>
          </w:rPr>
          <w:t>FEMDI</w:t>
        </w:r>
      </w:ins>
      <w:r w:rsidRPr="00637D4C">
        <w:rPr>
          <w:rFonts w:ascii="Times New Roman" w:eastAsia="Times New Roman" w:hAnsi="Times New Roman" w:cs="Times New Roman"/>
          <w:sz w:val="24"/>
          <w:szCs w:val="24"/>
          <w:lang w:val="en-GB" w:eastAsia="da-DK"/>
        </w:rPr>
        <w:t>, there needs to be block preventing data to be shared.</w:t>
      </w:r>
    </w:p>
    <w:p w:rsidR="00637D4C" w:rsidRPr="00637D4C" w:rsidRDefault="00637D4C" w:rsidP="00637D4C">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Discussions on sharing all the OPERA data inside the composite must be agreed</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B11 - observation station metadata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commentRangeStart w:id="60"/>
      <w:r w:rsidRPr="00637D4C">
        <w:rPr>
          <w:rFonts w:ascii="Times New Roman" w:eastAsia="Times New Roman" w:hAnsi="Times New Roman" w:cs="Times New Roman"/>
          <w:sz w:val="24"/>
          <w:szCs w:val="24"/>
          <w:lang w:val="en-GB" w:eastAsia="da-DK"/>
        </w:rPr>
        <w:t>“As a data owner, I want observations station metadata to be efficiently held and maintained within RODEO; synchronised with national and international metadata stores (e.g., WMO OSCAR); respecting the metadata agreed Single Source of Truth. So, I am assured my data are represented correctly to E-SOH users and costs of metadata maintenance are minimised. Correct this for OPERA data - OPERA radar database, WMO WRD radar database, various WSI shared. ”</w:t>
      </w:r>
      <w:commentRangeEnd w:id="60"/>
      <w:r w:rsidR="006225BC">
        <w:rPr>
          <w:rStyle w:val="CommentReference"/>
        </w:rPr>
        <w:commentReference w:id="60"/>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primary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B12 - minimise the required changes in production systems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commentRangeStart w:id="61"/>
      <w:r w:rsidRPr="00637D4C">
        <w:rPr>
          <w:rFonts w:ascii="Times New Roman" w:eastAsia="Times New Roman" w:hAnsi="Times New Roman" w:cs="Times New Roman"/>
          <w:sz w:val="24"/>
          <w:szCs w:val="24"/>
          <w:lang w:val="en-GB" w:eastAsia="da-DK"/>
        </w:rPr>
        <w:t>“As a data producer, I want to minimise the required changes in my systems prior to making data available to RODEO/OPERA. So, the value of RODEO, over developing bespoke capability, is realised.”</w:t>
      </w:r>
      <w:commentRangeEnd w:id="61"/>
      <w:r w:rsidR="00E93189">
        <w:rPr>
          <w:rStyle w:val="CommentReference"/>
        </w:rPr>
        <w:commentReference w:id="61"/>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secondary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We need to establish principles for when RODEO requirements on, e.g., input data formats or interfaces can be changed to meet producer needs.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commentRangeStart w:id="62"/>
      <w:r w:rsidRPr="00637D4C">
        <w:rPr>
          <w:rFonts w:ascii="Times New Roman" w:eastAsia="Times New Roman" w:hAnsi="Times New Roman" w:cs="Times New Roman"/>
          <w:b/>
          <w:bCs/>
          <w:sz w:val="27"/>
          <w:szCs w:val="27"/>
          <w:lang w:val="en-GB" w:eastAsia="da-DK"/>
        </w:rPr>
        <w:t>B13 - unified approach to the supply of supplementary observations</w:t>
      </w:r>
      <w:commentRangeEnd w:id="62"/>
      <w:r w:rsidR="00E93189">
        <w:rPr>
          <w:rStyle w:val="CommentReference"/>
        </w:rPr>
        <w:commentReference w:id="62"/>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“As a data producer, I want a unified approach to the supply of supplementary observations developed and supported. So, I can remove the need to develop bespoke solutions and the need to establish multiple bilateral agreements.”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secondary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B14 - radar observations delivered in the same format and exchange protocols as used today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 xml:space="preserve">“As a current data consumer of radar data, I want near radar observations delivered in the same format and exchange protocols as used today (i.e., HDF5 ODIM). So, I can minimise development of my systems downstream of </w:t>
      </w:r>
      <w:del w:id="63" w:author="Morten Stig Andersen" w:date="2024-03-22T09:25:00Z">
        <w:r w:rsidRPr="00637D4C" w:rsidDel="006F582F">
          <w:rPr>
            <w:rFonts w:ascii="Times New Roman" w:eastAsia="Times New Roman" w:hAnsi="Times New Roman" w:cs="Times New Roman"/>
            <w:sz w:val="24"/>
            <w:szCs w:val="24"/>
            <w:lang w:val="en-GB" w:eastAsia="da-DK"/>
          </w:rPr>
          <w:delText>RODEO</w:delText>
        </w:r>
      </w:del>
      <w:ins w:id="64" w:author="Morten Stig Andersen" w:date="2024-03-22T09:25:00Z">
        <w:r w:rsidR="006F582F">
          <w:rPr>
            <w:rFonts w:ascii="Times New Roman" w:eastAsia="Times New Roman" w:hAnsi="Times New Roman" w:cs="Times New Roman"/>
            <w:sz w:val="24"/>
            <w:szCs w:val="24"/>
            <w:lang w:val="en-GB" w:eastAsia="da-DK"/>
          </w:rPr>
          <w:t>FEMDI</w:t>
        </w:r>
      </w:ins>
      <w:r w:rsidRPr="00637D4C">
        <w:rPr>
          <w:rFonts w:ascii="Times New Roman" w:eastAsia="Times New Roman" w:hAnsi="Times New Roman" w:cs="Times New Roman"/>
          <w:sz w:val="24"/>
          <w:szCs w:val="24"/>
          <w:lang w:val="en-GB" w:eastAsia="da-DK"/>
        </w:rPr>
        <w:t>.”</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secondary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637D4C" w:rsidRPr="00637D4C" w:rsidRDefault="00637D4C" w:rsidP="00637D4C">
      <w:pPr>
        <w:spacing w:before="100" w:beforeAutospacing="1" w:after="100" w:afterAutospacing="1" w:line="240" w:lineRule="auto"/>
        <w:outlineLvl w:val="2"/>
        <w:rPr>
          <w:rFonts w:ascii="Times New Roman" w:eastAsia="Times New Roman" w:hAnsi="Times New Roman" w:cs="Times New Roman"/>
          <w:b/>
          <w:bCs/>
          <w:sz w:val="27"/>
          <w:szCs w:val="27"/>
          <w:lang w:val="en-GB" w:eastAsia="da-DK"/>
        </w:rPr>
      </w:pPr>
      <w:r w:rsidRPr="00637D4C">
        <w:rPr>
          <w:rFonts w:ascii="Times New Roman" w:eastAsia="Times New Roman" w:hAnsi="Times New Roman" w:cs="Times New Roman"/>
          <w:b/>
          <w:bCs/>
          <w:sz w:val="27"/>
          <w:szCs w:val="27"/>
          <w:lang w:val="en-GB" w:eastAsia="da-DK"/>
        </w:rPr>
        <w:t xml:space="preserve">B15 - RODEO to handle transmission on </w:t>
      </w:r>
      <w:del w:id="65" w:author="Morten Stig Andersen" w:date="2024-03-22T09:35:00Z">
        <w:r w:rsidRPr="00637D4C" w:rsidDel="00DD1E41">
          <w:rPr>
            <w:rFonts w:ascii="Times New Roman" w:eastAsia="Times New Roman" w:hAnsi="Times New Roman" w:cs="Times New Roman"/>
            <w:b/>
            <w:bCs/>
            <w:sz w:val="27"/>
            <w:szCs w:val="27"/>
            <w:lang w:val="en-GB" w:eastAsia="da-DK"/>
          </w:rPr>
          <w:delText>GTS</w:delText>
        </w:r>
      </w:del>
      <w:ins w:id="66" w:author="Morten Stig Andersen" w:date="2024-03-22T09:35:00Z">
        <w:r w:rsidR="00DD1E41">
          <w:rPr>
            <w:rFonts w:ascii="Times New Roman" w:eastAsia="Times New Roman" w:hAnsi="Times New Roman" w:cs="Times New Roman"/>
            <w:b/>
            <w:bCs/>
            <w:sz w:val="27"/>
            <w:szCs w:val="27"/>
            <w:lang w:val="en-GB" w:eastAsia="da-DK"/>
          </w:rPr>
          <w:t>WIS2.0</w:t>
        </w:r>
      </w:ins>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 xml:space="preserve">“As a data producer, I want to rely on </w:t>
      </w:r>
      <w:del w:id="67" w:author="Morten Stig Andersen" w:date="2024-03-22T09:28:00Z">
        <w:r w:rsidRPr="00637D4C" w:rsidDel="006F582F">
          <w:rPr>
            <w:rFonts w:ascii="Times New Roman" w:eastAsia="Times New Roman" w:hAnsi="Times New Roman" w:cs="Times New Roman"/>
            <w:sz w:val="24"/>
            <w:szCs w:val="24"/>
            <w:lang w:val="en-GB" w:eastAsia="da-DK"/>
          </w:rPr>
          <w:delText xml:space="preserve">RODEO </w:delText>
        </w:r>
      </w:del>
      <w:ins w:id="68" w:author="Morten Stig Andersen" w:date="2024-03-22T09:28:00Z">
        <w:r w:rsidR="006F582F">
          <w:rPr>
            <w:rFonts w:ascii="Times New Roman" w:eastAsia="Times New Roman" w:hAnsi="Times New Roman" w:cs="Times New Roman"/>
            <w:sz w:val="24"/>
            <w:szCs w:val="24"/>
            <w:lang w:val="en-GB" w:eastAsia="da-DK"/>
          </w:rPr>
          <w:t>FEMDI</w:t>
        </w:r>
        <w:r w:rsidR="006F582F" w:rsidRPr="00637D4C">
          <w:rPr>
            <w:rFonts w:ascii="Times New Roman" w:eastAsia="Times New Roman" w:hAnsi="Times New Roman" w:cs="Times New Roman"/>
            <w:sz w:val="24"/>
            <w:szCs w:val="24"/>
            <w:lang w:val="en-GB" w:eastAsia="da-DK"/>
          </w:rPr>
          <w:t xml:space="preserve"> </w:t>
        </w:r>
      </w:ins>
      <w:r w:rsidRPr="00637D4C">
        <w:rPr>
          <w:rFonts w:ascii="Times New Roman" w:eastAsia="Times New Roman" w:hAnsi="Times New Roman" w:cs="Times New Roman"/>
          <w:sz w:val="24"/>
          <w:szCs w:val="24"/>
          <w:lang w:val="en-GB" w:eastAsia="da-DK"/>
        </w:rPr>
        <w:t xml:space="preserve">to handle the transmission of new, late or subsequently corrected observations on </w:t>
      </w:r>
      <w:commentRangeStart w:id="69"/>
      <w:del w:id="70" w:author="Morten Stig Andersen" w:date="2024-03-22T09:34:00Z">
        <w:r w:rsidRPr="00637D4C" w:rsidDel="00DD1E41">
          <w:rPr>
            <w:rFonts w:ascii="Times New Roman" w:eastAsia="Times New Roman" w:hAnsi="Times New Roman" w:cs="Times New Roman"/>
            <w:sz w:val="24"/>
            <w:szCs w:val="24"/>
            <w:lang w:val="en-GB" w:eastAsia="da-DK"/>
          </w:rPr>
          <w:delText>GTS</w:delText>
        </w:r>
      </w:del>
      <w:commentRangeEnd w:id="69"/>
      <w:ins w:id="71" w:author="Morten Stig Andersen" w:date="2024-03-22T09:34:00Z">
        <w:r w:rsidR="00DD1E41">
          <w:rPr>
            <w:rFonts w:ascii="Times New Roman" w:eastAsia="Times New Roman" w:hAnsi="Times New Roman" w:cs="Times New Roman"/>
            <w:sz w:val="24"/>
            <w:szCs w:val="24"/>
            <w:lang w:val="en-GB" w:eastAsia="da-DK"/>
          </w:rPr>
          <w:t>WIS2</w:t>
        </w:r>
      </w:ins>
      <w:r w:rsidR="006F582F">
        <w:rPr>
          <w:rStyle w:val="CommentReference"/>
        </w:rPr>
        <w:commentReference w:id="69"/>
      </w:r>
      <w:r w:rsidRPr="00637D4C">
        <w:rPr>
          <w:rFonts w:ascii="Times New Roman" w:eastAsia="Times New Roman" w:hAnsi="Times New Roman" w:cs="Times New Roman"/>
          <w:sz w:val="24"/>
          <w:szCs w:val="24"/>
          <w:lang w:val="en-GB" w:eastAsia="da-DK"/>
        </w:rPr>
        <w:t xml:space="preserve">, so I can replace my old systems for message generation. </w:t>
      </w:r>
      <w:commentRangeStart w:id="72"/>
      <w:r w:rsidRPr="00637D4C">
        <w:rPr>
          <w:rFonts w:ascii="Times New Roman" w:eastAsia="Times New Roman" w:hAnsi="Times New Roman" w:cs="Times New Roman"/>
          <w:sz w:val="24"/>
          <w:szCs w:val="24"/>
          <w:lang w:val="en-GB" w:eastAsia="da-DK"/>
        </w:rPr>
        <w:t>Applicable for radar data?”</w:t>
      </w:r>
      <w:commentRangeEnd w:id="72"/>
      <w:r w:rsidR="006F582F">
        <w:rPr>
          <w:rStyle w:val="CommentReference"/>
        </w:rPr>
        <w:commentReference w:id="72"/>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Priority:</w:t>
      </w:r>
    </w:p>
    <w:p w:rsidR="00637D4C" w:rsidRPr="00637D4C" w:rsidRDefault="00637D4C" w:rsidP="00637D4C">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sz w:val="24"/>
          <w:szCs w:val="24"/>
          <w:lang w:val="en-GB" w:eastAsia="da-DK"/>
        </w:rPr>
        <w:t>secondary</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Clarifications:</w:t>
      </w:r>
    </w:p>
    <w:p w:rsidR="00637D4C" w:rsidRPr="00637D4C" w:rsidRDefault="00637D4C" w:rsidP="00637D4C">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da-DK"/>
        </w:rPr>
      </w:pPr>
      <w:commentRangeStart w:id="73"/>
      <w:r w:rsidRPr="00637D4C">
        <w:rPr>
          <w:rFonts w:ascii="Times New Roman" w:eastAsia="Times New Roman" w:hAnsi="Times New Roman" w:cs="Times New Roman"/>
          <w:sz w:val="24"/>
          <w:szCs w:val="24"/>
          <w:lang w:val="en-GB" w:eastAsia="da-DK"/>
        </w:rPr>
        <w:t>The shared infrastructure of WIS2.0 will most likely be able to support this</w:t>
      </w:r>
      <w:commentRangeEnd w:id="73"/>
      <w:r w:rsidR="00DD1E41">
        <w:rPr>
          <w:rStyle w:val="CommentReference"/>
        </w:rPr>
        <w:commentReference w:id="73"/>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Acceptance criteria:</w:t>
      </w:r>
    </w:p>
    <w:p w:rsidR="00637D4C" w:rsidRPr="00637D4C" w:rsidRDefault="00637D4C" w:rsidP="00637D4C">
      <w:pPr>
        <w:spacing w:before="100" w:beforeAutospacing="1" w:after="100" w:afterAutospacing="1" w:line="240" w:lineRule="auto"/>
        <w:rPr>
          <w:rFonts w:ascii="Times New Roman" w:eastAsia="Times New Roman" w:hAnsi="Times New Roman" w:cs="Times New Roman"/>
          <w:sz w:val="24"/>
          <w:szCs w:val="24"/>
          <w:lang w:val="en-GB" w:eastAsia="da-DK"/>
        </w:rPr>
      </w:pPr>
      <w:r w:rsidRPr="00637D4C">
        <w:rPr>
          <w:rFonts w:ascii="Times New Roman" w:eastAsia="Times New Roman" w:hAnsi="Times New Roman" w:cs="Times New Roman"/>
          <w:i/>
          <w:iCs/>
          <w:sz w:val="24"/>
          <w:szCs w:val="24"/>
          <w:lang w:val="en-GB" w:eastAsia="da-DK"/>
        </w:rPr>
        <w:t>Consequences and decisions:</w:t>
      </w:r>
    </w:p>
    <w:p w:rsidR="00930DA4" w:rsidRPr="00637D4C" w:rsidRDefault="00930DA4">
      <w:pPr>
        <w:rPr>
          <w:lang w:val="en-GB"/>
        </w:rPr>
      </w:pPr>
    </w:p>
    <w:sectPr w:rsidR="00930DA4" w:rsidRPr="00637D4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rten Stig Andersen" w:date="2024-03-22T07:56:00Z" w:initials="MSA">
    <w:p w:rsidR="00637D4C" w:rsidRPr="00637D4C" w:rsidRDefault="00637D4C">
      <w:pPr>
        <w:pStyle w:val="CommentText"/>
        <w:rPr>
          <w:u w:val="single"/>
        </w:rPr>
      </w:pPr>
      <w:r>
        <w:rPr>
          <w:rStyle w:val="CommentReference"/>
        </w:rPr>
        <w:annotationRef/>
      </w:r>
      <w:r w:rsidR="00DD1E41">
        <w:rPr>
          <w:noProof/>
        </w:rPr>
        <w:t xml:space="preserve">Is this a requirement to the RODEO *project*, or to the FEMDI *solution*? If the first is the case, this may be a bit "meta"; I would argue, that business requirements apply to the final solution: the business, or business user should not worry about how the solution was built, only how well it is working once it is in production. </w:t>
      </w:r>
    </w:p>
  </w:comment>
  <w:comment w:id="13" w:author="Morten Stig Andersen" w:date="2024-03-22T08:23:00Z" w:initials="MSA">
    <w:p w:rsidR="00DD4A1C" w:rsidRDefault="00DD4A1C">
      <w:pPr>
        <w:pStyle w:val="CommentText"/>
      </w:pPr>
      <w:r>
        <w:rPr>
          <w:rStyle w:val="CommentReference"/>
        </w:rPr>
        <w:annotationRef/>
      </w:r>
      <w:r w:rsidR="00DD1E41">
        <w:rPr>
          <w:noProof/>
        </w:rPr>
        <w:t xml:space="preserve">Is the rest of FEMDI using Apache 2.0? Do we then need to clarify the difference between GPL and Apache and what consequences this may have for FEMDI and the FEMDI Radar data service? </w:t>
      </w:r>
    </w:p>
  </w:comment>
  <w:comment w:id="14" w:author="Morten Stig Andersen" w:date="2024-03-22T08:32:00Z" w:initials="MSA">
    <w:p w:rsidR="00DD4A1C" w:rsidRDefault="00DD4A1C">
      <w:pPr>
        <w:pStyle w:val="CommentText"/>
      </w:pPr>
      <w:r>
        <w:rPr>
          <w:rStyle w:val="CommentReference"/>
        </w:rPr>
        <w:annotationRef/>
      </w:r>
      <w:r w:rsidR="00DD1E41">
        <w:rPr>
          <w:noProof/>
        </w:rPr>
        <w:t>I think this may not be relevant for WP6, but requirements from the EU HVD Implementing Act state, that radar data should be made available in HDF5 or BUFR(!)</w:t>
      </w:r>
    </w:p>
  </w:comment>
  <w:comment w:id="15" w:author="Morten Stig Andersen" w:date="2024-03-22T08:40:00Z" w:initials="MSA">
    <w:p w:rsidR="00B8081D" w:rsidRDefault="00B8081D">
      <w:pPr>
        <w:pStyle w:val="CommentText"/>
      </w:pPr>
      <w:r>
        <w:rPr>
          <w:rStyle w:val="CommentReference"/>
        </w:rPr>
        <w:annotationRef/>
      </w:r>
      <w:r w:rsidR="00DD1E41">
        <w:rPr>
          <w:noProof/>
        </w:rPr>
        <w:t>As I understand it, the FEMDI radar service is simply pulling data from OPERA, so this requirement should rather be addressed by the EUMETNET OPERA service?</w:t>
      </w:r>
      <w:r w:rsidR="00E20EEC">
        <w:rPr>
          <w:noProof/>
        </w:rPr>
        <w:t xml:space="preserve"> In any case, the service in question should be specified</w:t>
      </w:r>
    </w:p>
  </w:comment>
  <w:comment w:id="22" w:author="Morten Stig Andersen" w:date="2024-03-22T08:46:00Z" w:initials="MSA">
    <w:p w:rsidR="00AC5325" w:rsidRDefault="009B6E62" w:rsidP="00AC5325">
      <w:pPr>
        <w:pStyle w:val="CommentText"/>
      </w:pPr>
      <w:r>
        <w:rPr>
          <w:rStyle w:val="CommentReference"/>
        </w:rPr>
        <w:annotationRef/>
      </w:r>
      <w:r w:rsidR="00DD1E41">
        <w:rPr>
          <w:noProof/>
        </w:rPr>
        <w:t>Again, in my opinion this should be addressed by OPERA, which is a FEMDI local component, or by the FEMDI community components</w:t>
      </w:r>
      <w:r w:rsidR="00E20EEC">
        <w:rPr>
          <w:noProof/>
        </w:rPr>
        <w:t xml:space="preserve">. </w:t>
      </w:r>
      <w:r w:rsidR="00AC5325">
        <w:rPr>
          <w:noProof/>
        </w:rPr>
        <w:t>In any case, the service in question should be specified</w:t>
      </w:r>
    </w:p>
    <w:p w:rsidR="009B6E62" w:rsidRDefault="009B6E62">
      <w:pPr>
        <w:pStyle w:val="CommentText"/>
      </w:pPr>
    </w:p>
  </w:comment>
  <w:comment w:id="48" w:author="Morten Stig Andersen" w:date="2024-03-22T09:03:00Z" w:initials="MSA">
    <w:p w:rsidR="006225BC" w:rsidRDefault="006225BC">
      <w:pPr>
        <w:pStyle w:val="CommentText"/>
      </w:pPr>
      <w:r>
        <w:rPr>
          <w:rStyle w:val="CommentReference"/>
        </w:rPr>
        <w:annotationRef/>
      </w:r>
      <w:r w:rsidR="00DD1E41">
        <w:rPr>
          <w:noProof/>
        </w:rPr>
        <w:t>Deleted FDCM, as this was the old name for a EUMETNET programme now called FEMDI</w:t>
      </w:r>
    </w:p>
  </w:comment>
  <w:comment w:id="60" w:author="Morten Stig Andersen" w:date="2024-03-22T09:06:00Z" w:initials="MSA">
    <w:p w:rsidR="006225BC" w:rsidRDefault="006225BC">
      <w:pPr>
        <w:pStyle w:val="CommentText"/>
      </w:pPr>
      <w:r>
        <w:rPr>
          <w:rStyle w:val="CommentReference"/>
        </w:rPr>
        <w:annotationRef/>
      </w:r>
      <w:r w:rsidR="00DD1E41">
        <w:rPr>
          <w:noProof/>
        </w:rPr>
        <w:t xml:space="preserve">This is out of FEMDI scope. Station metadata (or, strictly speaking: master data) should be maitained in OSCAR/Surface, the global system of record for WIGOS Station Identifiers, which is what FEMDI (and WIS 2.0) uses to identify stations. I believe that the official WMO radar station database is by hosted by the </w:t>
      </w:r>
      <w:r w:rsidRPr="00E93189">
        <w:rPr>
          <w:rStyle w:val="Strong"/>
          <w:b w:val="0"/>
        </w:rPr>
        <w:t>Turkish State Meteorological Service</w:t>
      </w:r>
      <w:r>
        <w:t>, TSM</w:t>
      </w:r>
      <w:r w:rsidR="00DD1E41">
        <w:rPr>
          <w:noProof/>
        </w:rPr>
        <w:t>S (</w:t>
      </w:r>
      <w:r w:rsidRPr="006225BC">
        <w:rPr>
          <w:noProof/>
        </w:rPr>
        <w:t>https://wrd.mgm.gov.tr/Home/Wrd</w:t>
      </w:r>
      <w:r w:rsidR="00DD1E41">
        <w:rPr>
          <w:noProof/>
        </w:rPr>
        <w:t>), and that data is synchronised from there to OSCAR/Surface.</w:t>
      </w:r>
    </w:p>
  </w:comment>
  <w:comment w:id="61" w:author="Morten Stig Andersen" w:date="2024-03-22T09:17:00Z" w:initials="MSA">
    <w:p w:rsidR="00E93189" w:rsidRDefault="00E93189">
      <w:pPr>
        <w:pStyle w:val="CommentText"/>
      </w:pPr>
      <w:r>
        <w:rPr>
          <w:rStyle w:val="CommentReference"/>
        </w:rPr>
        <w:annotationRef/>
      </w:r>
      <w:r w:rsidR="00DD1E41">
        <w:rPr>
          <w:noProof/>
        </w:rPr>
        <w:t xml:space="preserve">I suggest this requirement can be omitted fom this document, as this is really an OPERA, not a FEMDI Radar service, requirement </w:t>
      </w:r>
    </w:p>
  </w:comment>
  <w:comment w:id="62" w:author="Morten Stig Andersen" w:date="2024-03-22T09:23:00Z" w:initials="MSA">
    <w:p w:rsidR="00E93189" w:rsidRDefault="00E93189">
      <w:pPr>
        <w:pStyle w:val="CommentText"/>
      </w:pPr>
      <w:r>
        <w:rPr>
          <w:rStyle w:val="CommentReference"/>
        </w:rPr>
        <w:annotationRef/>
      </w:r>
      <w:r w:rsidR="00DD1E41">
        <w:rPr>
          <w:noProof/>
        </w:rPr>
        <w:t>I suspect that this may be copied from the E-SOH requirements, and may not be relevant for the FEMDI radar service?</w:t>
      </w:r>
    </w:p>
  </w:comment>
  <w:comment w:id="69" w:author="Morten Stig Andersen" w:date="2024-03-22T09:29:00Z" w:initials="MSA">
    <w:p w:rsidR="006F582F" w:rsidRDefault="006F582F">
      <w:pPr>
        <w:pStyle w:val="CommentText"/>
      </w:pPr>
      <w:r>
        <w:rPr>
          <w:rStyle w:val="CommentReference"/>
        </w:rPr>
        <w:annotationRef/>
      </w:r>
      <w:r w:rsidR="00DD1E41">
        <w:rPr>
          <w:noProof/>
        </w:rPr>
        <w:t>I suggest we replace "GTS" with "WIS2", as FEMDI is "WIS2 nascent". According to the WIS2 transition guidance, data sent to WIS2 will be sent to GTS and vice versa during the transition period</w:t>
      </w:r>
    </w:p>
  </w:comment>
  <w:comment w:id="72" w:author="Morten Stig Andersen" w:date="2024-03-22T09:29:00Z" w:initials="MSA">
    <w:p w:rsidR="006F582F" w:rsidRDefault="006F582F">
      <w:pPr>
        <w:pStyle w:val="CommentText"/>
        <w:rPr>
          <w:noProof/>
        </w:rPr>
      </w:pPr>
      <w:r>
        <w:rPr>
          <w:rStyle w:val="CommentReference"/>
        </w:rPr>
        <w:annotationRef/>
      </w:r>
      <w:r w:rsidR="00DD1E41">
        <w:rPr>
          <w:noProof/>
        </w:rPr>
        <w:t>I am not sure!</w:t>
      </w:r>
    </w:p>
    <w:p w:rsidR="006F582F" w:rsidRDefault="006F582F">
      <w:pPr>
        <w:pStyle w:val="CommentText"/>
      </w:pPr>
    </w:p>
  </w:comment>
  <w:comment w:id="73" w:author="Morten Stig Andersen" w:date="2024-03-22T09:36:00Z" w:initials="MSA">
    <w:p w:rsidR="00DD1E41" w:rsidRDefault="00DD1E41">
      <w:pPr>
        <w:pStyle w:val="CommentText"/>
      </w:pPr>
      <w:r>
        <w:rPr>
          <w:rStyle w:val="CommentReference"/>
        </w:rPr>
        <w:annotationRef/>
      </w:r>
      <w:r>
        <w:rPr>
          <w:noProof/>
        </w:rPr>
        <w:t>Yes, it is supposed to support this cf above comment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C68"/>
    <w:multiLevelType w:val="multilevel"/>
    <w:tmpl w:val="468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1D23"/>
    <w:multiLevelType w:val="multilevel"/>
    <w:tmpl w:val="162C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3F57"/>
    <w:multiLevelType w:val="multilevel"/>
    <w:tmpl w:val="765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11C13"/>
    <w:multiLevelType w:val="multilevel"/>
    <w:tmpl w:val="92E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52399"/>
    <w:multiLevelType w:val="multilevel"/>
    <w:tmpl w:val="C7D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D6073"/>
    <w:multiLevelType w:val="multilevel"/>
    <w:tmpl w:val="B640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B607C"/>
    <w:multiLevelType w:val="multilevel"/>
    <w:tmpl w:val="748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52292"/>
    <w:multiLevelType w:val="multilevel"/>
    <w:tmpl w:val="E94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52501"/>
    <w:multiLevelType w:val="multilevel"/>
    <w:tmpl w:val="8EA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33924"/>
    <w:multiLevelType w:val="multilevel"/>
    <w:tmpl w:val="CA0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E053C"/>
    <w:multiLevelType w:val="multilevel"/>
    <w:tmpl w:val="EB7EE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317E7"/>
    <w:multiLevelType w:val="multilevel"/>
    <w:tmpl w:val="520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9396B"/>
    <w:multiLevelType w:val="multilevel"/>
    <w:tmpl w:val="0D4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91D56"/>
    <w:multiLevelType w:val="multilevel"/>
    <w:tmpl w:val="335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76D1C"/>
    <w:multiLevelType w:val="multilevel"/>
    <w:tmpl w:val="4FF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F78BD"/>
    <w:multiLevelType w:val="multilevel"/>
    <w:tmpl w:val="637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F72C9"/>
    <w:multiLevelType w:val="multilevel"/>
    <w:tmpl w:val="CD0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54EB5"/>
    <w:multiLevelType w:val="multilevel"/>
    <w:tmpl w:val="9272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F7B5B"/>
    <w:multiLevelType w:val="multilevel"/>
    <w:tmpl w:val="327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A0508"/>
    <w:multiLevelType w:val="multilevel"/>
    <w:tmpl w:val="526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57E4E"/>
    <w:multiLevelType w:val="multilevel"/>
    <w:tmpl w:val="B3CE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D7CC2"/>
    <w:multiLevelType w:val="multilevel"/>
    <w:tmpl w:val="C1C6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44679"/>
    <w:multiLevelType w:val="multilevel"/>
    <w:tmpl w:val="A75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86BD9"/>
    <w:multiLevelType w:val="multilevel"/>
    <w:tmpl w:val="631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B4C04"/>
    <w:multiLevelType w:val="multilevel"/>
    <w:tmpl w:val="E3F4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E1EBD"/>
    <w:multiLevelType w:val="multilevel"/>
    <w:tmpl w:val="0354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548AA"/>
    <w:multiLevelType w:val="multilevel"/>
    <w:tmpl w:val="E334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2"/>
  </w:num>
  <w:num w:numId="4">
    <w:abstractNumId w:val="7"/>
  </w:num>
  <w:num w:numId="5">
    <w:abstractNumId w:val="25"/>
  </w:num>
  <w:num w:numId="6">
    <w:abstractNumId w:val="26"/>
  </w:num>
  <w:num w:numId="7">
    <w:abstractNumId w:val="17"/>
  </w:num>
  <w:num w:numId="8">
    <w:abstractNumId w:val="13"/>
  </w:num>
  <w:num w:numId="9">
    <w:abstractNumId w:val="11"/>
  </w:num>
  <w:num w:numId="10">
    <w:abstractNumId w:val="15"/>
  </w:num>
  <w:num w:numId="11">
    <w:abstractNumId w:val="3"/>
  </w:num>
  <w:num w:numId="12">
    <w:abstractNumId w:val="18"/>
  </w:num>
  <w:num w:numId="13">
    <w:abstractNumId w:val="5"/>
  </w:num>
  <w:num w:numId="14">
    <w:abstractNumId w:val="9"/>
  </w:num>
  <w:num w:numId="15">
    <w:abstractNumId w:val="23"/>
  </w:num>
  <w:num w:numId="16">
    <w:abstractNumId w:val="4"/>
  </w:num>
  <w:num w:numId="17">
    <w:abstractNumId w:val="10"/>
  </w:num>
  <w:num w:numId="18">
    <w:abstractNumId w:val="24"/>
  </w:num>
  <w:num w:numId="19">
    <w:abstractNumId w:val="19"/>
  </w:num>
  <w:num w:numId="20">
    <w:abstractNumId w:val="20"/>
  </w:num>
  <w:num w:numId="21">
    <w:abstractNumId w:val="0"/>
  </w:num>
  <w:num w:numId="22">
    <w:abstractNumId w:val="1"/>
  </w:num>
  <w:num w:numId="23">
    <w:abstractNumId w:val="16"/>
  </w:num>
  <w:num w:numId="24">
    <w:abstractNumId w:val="22"/>
  </w:num>
  <w:num w:numId="25">
    <w:abstractNumId w:val="14"/>
  </w:num>
  <w:num w:numId="26">
    <w:abstractNumId w:val="12"/>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ten Stig Andersen">
    <w15:presenceInfo w15:providerId="AD" w15:userId="S-1-5-21-2100284113-1573851820-878952375-329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4C"/>
    <w:rsid w:val="00610B21"/>
    <w:rsid w:val="006225BC"/>
    <w:rsid w:val="00637D4C"/>
    <w:rsid w:val="006F582F"/>
    <w:rsid w:val="00930DA4"/>
    <w:rsid w:val="009A55E0"/>
    <w:rsid w:val="009B6E62"/>
    <w:rsid w:val="009C762B"/>
    <w:rsid w:val="00AC5325"/>
    <w:rsid w:val="00B8081D"/>
    <w:rsid w:val="00DD1E41"/>
    <w:rsid w:val="00DD4A1C"/>
    <w:rsid w:val="00E931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23BB"/>
  <w15:chartTrackingRefBased/>
  <w15:docId w15:val="{F6E121D2-80BE-4166-B000-9785A90E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7D4C"/>
    <w:rPr>
      <w:sz w:val="16"/>
      <w:szCs w:val="16"/>
    </w:rPr>
  </w:style>
  <w:style w:type="paragraph" w:styleId="CommentText">
    <w:name w:val="annotation text"/>
    <w:basedOn w:val="Normal"/>
    <w:link w:val="CommentTextChar"/>
    <w:uiPriority w:val="99"/>
    <w:semiHidden/>
    <w:unhideWhenUsed/>
    <w:rsid w:val="00637D4C"/>
    <w:pPr>
      <w:spacing w:line="240" w:lineRule="auto"/>
    </w:pPr>
    <w:rPr>
      <w:sz w:val="20"/>
      <w:szCs w:val="20"/>
    </w:rPr>
  </w:style>
  <w:style w:type="character" w:customStyle="1" w:styleId="CommentTextChar">
    <w:name w:val="Comment Text Char"/>
    <w:basedOn w:val="DefaultParagraphFont"/>
    <w:link w:val="CommentText"/>
    <w:uiPriority w:val="99"/>
    <w:semiHidden/>
    <w:rsid w:val="00637D4C"/>
    <w:rPr>
      <w:sz w:val="20"/>
      <w:szCs w:val="20"/>
    </w:rPr>
  </w:style>
  <w:style w:type="paragraph" w:styleId="CommentSubject">
    <w:name w:val="annotation subject"/>
    <w:basedOn w:val="CommentText"/>
    <w:next w:val="CommentText"/>
    <w:link w:val="CommentSubjectChar"/>
    <w:uiPriority w:val="99"/>
    <w:semiHidden/>
    <w:unhideWhenUsed/>
    <w:rsid w:val="00637D4C"/>
    <w:rPr>
      <w:b/>
      <w:bCs/>
    </w:rPr>
  </w:style>
  <w:style w:type="character" w:customStyle="1" w:styleId="CommentSubjectChar">
    <w:name w:val="Comment Subject Char"/>
    <w:basedOn w:val="CommentTextChar"/>
    <w:link w:val="CommentSubject"/>
    <w:uiPriority w:val="99"/>
    <w:semiHidden/>
    <w:rsid w:val="00637D4C"/>
    <w:rPr>
      <w:b/>
      <w:bCs/>
      <w:sz w:val="20"/>
      <w:szCs w:val="20"/>
    </w:rPr>
  </w:style>
  <w:style w:type="paragraph" w:styleId="Revision">
    <w:name w:val="Revision"/>
    <w:hidden/>
    <w:uiPriority w:val="99"/>
    <w:semiHidden/>
    <w:rsid w:val="00637D4C"/>
    <w:pPr>
      <w:spacing w:after="0" w:line="240" w:lineRule="auto"/>
    </w:pPr>
  </w:style>
  <w:style w:type="paragraph" w:styleId="BalloonText">
    <w:name w:val="Balloon Text"/>
    <w:basedOn w:val="Normal"/>
    <w:link w:val="BalloonTextChar"/>
    <w:uiPriority w:val="99"/>
    <w:semiHidden/>
    <w:unhideWhenUsed/>
    <w:rsid w:val="00637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D4C"/>
    <w:rPr>
      <w:rFonts w:ascii="Segoe UI" w:hAnsi="Segoe UI" w:cs="Segoe UI"/>
      <w:sz w:val="18"/>
      <w:szCs w:val="18"/>
    </w:rPr>
  </w:style>
  <w:style w:type="character" w:styleId="Strong">
    <w:name w:val="Strong"/>
    <w:basedOn w:val="DefaultParagraphFont"/>
    <w:uiPriority w:val="22"/>
    <w:qFormat/>
    <w:rsid w:val="00622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956121">
      <w:bodyDiv w:val="1"/>
      <w:marLeft w:val="0"/>
      <w:marRight w:val="0"/>
      <w:marTop w:val="0"/>
      <w:marBottom w:val="0"/>
      <w:divBdr>
        <w:top w:val="none" w:sz="0" w:space="0" w:color="auto"/>
        <w:left w:val="none" w:sz="0" w:space="0" w:color="auto"/>
        <w:bottom w:val="none" w:sz="0" w:space="0" w:color="auto"/>
        <w:right w:val="none" w:sz="0" w:space="0" w:color="auto"/>
      </w:divBdr>
      <w:divsChild>
        <w:div w:id="934628682">
          <w:marLeft w:val="0"/>
          <w:marRight w:val="0"/>
          <w:marTop w:val="0"/>
          <w:marBottom w:val="0"/>
          <w:divBdr>
            <w:top w:val="none" w:sz="0" w:space="0" w:color="auto"/>
            <w:left w:val="none" w:sz="0" w:space="0" w:color="auto"/>
            <w:bottom w:val="none" w:sz="0" w:space="0" w:color="auto"/>
            <w:right w:val="none" w:sz="0" w:space="0" w:color="auto"/>
          </w:divBdr>
        </w:div>
        <w:div w:id="487676061">
          <w:marLeft w:val="0"/>
          <w:marRight w:val="0"/>
          <w:marTop w:val="0"/>
          <w:marBottom w:val="0"/>
          <w:divBdr>
            <w:top w:val="none" w:sz="0" w:space="0" w:color="auto"/>
            <w:left w:val="none" w:sz="0" w:space="0" w:color="auto"/>
            <w:bottom w:val="none" w:sz="0" w:space="0" w:color="auto"/>
            <w:right w:val="none" w:sz="0" w:space="0" w:color="auto"/>
          </w:divBdr>
        </w:div>
        <w:div w:id="511189182">
          <w:marLeft w:val="0"/>
          <w:marRight w:val="0"/>
          <w:marTop w:val="0"/>
          <w:marBottom w:val="0"/>
          <w:divBdr>
            <w:top w:val="none" w:sz="0" w:space="0" w:color="auto"/>
            <w:left w:val="none" w:sz="0" w:space="0" w:color="auto"/>
            <w:bottom w:val="none" w:sz="0" w:space="0" w:color="auto"/>
            <w:right w:val="none" w:sz="0" w:space="0" w:color="auto"/>
          </w:divBdr>
        </w:div>
        <w:div w:id="856886985">
          <w:marLeft w:val="0"/>
          <w:marRight w:val="0"/>
          <w:marTop w:val="0"/>
          <w:marBottom w:val="0"/>
          <w:divBdr>
            <w:top w:val="none" w:sz="0" w:space="0" w:color="auto"/>
            <w:left w:val="none" w:sz="0" w:space="0" w:color="auto"/>
            <w:bottom w:val="none" w:sz="0" w:space="0" w:color="auto"/>
            <w:right w:val="none" w:sz="0" w:space="0" w:color="auto"/>
          </w:divBdr>
        </w:div>
        <w:div w:id="1395011448">
          <w:marLeft w:val="0"/>
          <w:marRight w:val="0"/>
          <w:marTop w:val="0"/>
          <w:marBottom w:val="0"/>
          <w:divBdr>
            <w:top w:val="none" w:sz="0" w:space="0" w:color="auto"/>
            <w:left w:val="none" w:sz="0" w:space="0" w:color="auto"/>
            <w:bottom w:val="none" w:sz="0" w:space="0" w:color="auto"/>
            <w:right w:val="none" w:sz="0" w:space="0" w:color="auto"/>
          </w:divBdr>
        </w:div>
        <w:div w:id="796794657">
          <w:marLeft w:val="0"/>
          <w:marRight w:val="0"/>
          <w:marTop w:val="0"/>
          <w:marBottom w:val="0"/>
          <w:divBdr>
            <w:top w:val="none" w:sz="0" w:space="0" w:color="auto"/>
            <w:left w:val="none" w:sz="0" w:space="0" w:color="auto"/>
            <w:bottom w:val="none" w:sz="0" w:space="0" w:color="auto"/>
            <w:right w:val="none" w:sz="0" w:space="0" w:color="auto"/>
          </w:divBdr>
        </w:div>
        <w:div w:id="539318162">
          <w:marLeft w:val="0"/>
          <w:marRight w:val="0"/>
          <w:marTop w:val="0"/>
          <w:marBottom w:val="0"/>
          <w:divBdr>
            <w:top w:val="none" w:sz="0" w:space="0" w:color="auto"/>
            <w:left w:val="none" w:sz="0" w:space="0" w:color="auto"/>
            <w:bottom w:val="none" w:sz="0" w:space="0" w:color="auto"/>
            <w:right w:val="none" w:sz="0" w:space="0" w:color="auto"/>
          </w:divBdr>
        </w:div>
        <w:div w:id="1221864410">
          <w:marLeft w:val="0"/>
          <w:marRight w:val="0"/>
          <w:marTop w:val="0"/>
          <w:marBottom w:val="0"/>
          <w:divBdr>
            <w:top w:val="none" w:sz="0" w:space="0" w:color="auto"/>
            <w:left w:val="none" w:sz="0" w:space="0" w:color="auto"/>
            <w:bottom w:val="none" w:sz="0" w:space="0" w:color="auto"/>
            <w:right w:val="none" w:sz="0" w:space="0" w:color="auto"/>
          </w:divBdr>
        </w:div>
        <w:div w:id="1251547495">
          <w:marLeft w:val="0"/>
          <w:marRight w:val="0"/>
          <w:marTop w:val="0"/>
          <w:marBottom w:val="0"/>
          <w:divBdr>
            <w:top w:val="none" w:sz="0" w:space="0" w:color="auto"/>
            <w:left w:val="none" w:sz="0" w:space="0" w:color="auto"/>
            <w:bottom w:val="none" w:sz="0" w:space="0" w:color="auto"/>
            <w:right w:val="none" w:sz="0" w:space="0" w:color="auto"/>
          </w:divBdr>
        </w:div>
        <w:div w:id="1378503665">
          <w:marLeft w:val="0"/>
          <w:marRight w:val="0"/>
          <w:marTop w:val="0"/>
          <w:marBottom w:val="0"/>
          <w:divBdr>
            <w:top w:val="none" w:sz="0" w:space="0" w:color="auto"/>
            <w:left w:val="none" w:sz="0" w:space="0" w:color="auto"/>
            <w:bottom w:val="none" w:sz="0" w:space="0" w:color="auto"/>
            <w:right w:val="none" w:sz="0" w:space="0" w:color="auto"/>
          </w:divBdr>
        </w:div>
        <w:div w:id="912350633">
          <w:marLeft w:val="0"/>
          <w:marRight w:val="0"/>
          <w:marTop w:val="0"/>
          <w:marBottom w:val="0"/>
          <w:divBdr>
            <w:top w:val="none" w:sz="0" w:space="0" w:color="auto"/>
            <w:left w:val="none" w:sz="0" w:space="0" w:color="auto"/>
            <w:bottom w:val="none" w:sz="0" w:space="0" w:color="auto"/>
            <w:right w:val="none" w:sz="0" w:space="0" w:color="auto"/>
          </w:divBdr>
        </w:div>
        <w:div w:id="390277703">
          <w:marLeft w:val="0"/>
          <w:marRight w:val="0"/>
          <w:marTop w:val="0"/>
          <w:marBottom w:val="0"/>
          <w:divBdr>
            <w:top w:val="none" w:sz="0" w:space="0" w:color="auto"/>
            <w:left w:val="none" w:sz="0" w:space="0" w:color="auto"/>
            <w:bottom w:val="none" w:sz="0" w:space="0" w:color="auto"/>
            <w:right w:val="none" w:sz="0" w:space="0" w:color="auto"/>
          </w:divBdr>
        </w:div>
        <w:div w:id="627391716">
          <w:marLeft w:val="0"/>
          <w:marRight w:val="0"/>
          <w:marTop w:val="0"/>
          <w:marBottom w:val="0"/>
          <w:divBdr>
            <w:top w:val="none" w:sz="0" w:space="0" w:color="auto"/>
            <w:left w:val="none" w:sz="0" w:space="0" w:color="auto"/>
            <w:bottom w:val="none" w:sz="0" w:space="0" w:color="auto"/>
            <w:right w:val="none" w:sz="0" w:space="0" w:color="auto"/>
          </w:divBdr>
        </w:div>
        <w:div w:id="144512588">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 w:id="147471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1520</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Stig Andersen</dc:creator>
  <cp:keywords/>
  <dc:description/>
  <cp:lastModifiedBy>Morten Stig Andersen</cp:lastModifiedBy>
  <cp:revision>1</cp:revision>
  <dcterms:created xsi:type="dcterms:W3CDTF">2024-03-22T06:54:00Z</dcterms:created>
  <dcterms:modified xsi:type="dcterms:W3CDTF">2024-03-22T08:37:00Z</dcterms:modified>
</cp:coreProperties>
</file>